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C3D0" w14:textId="77777777" w:rsidR="00264750" w:rsidRPr="00D81B6C" w:rsidRDefault="00264750" w:rsidP="00393B88">
      <w:pPr>
        <w:jc w:val="left"/>
        <w:rPr>
          <w:lang w:val="en-US"/>
        </w:rPr>
      </w:pPr>
      <w:bookmarkStart w:id="0" w:name="_Ref258485759"/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512"/>
      </w:tblGrid>
      <w:tr w:rsidR="00264750" w:rsidRPr="00F50F4F" w14:paraId="567249E8" w14:textId="77777777" w:rsidTr="00754C54">
        <w:tc>
          <w:tcPr>
            <w:tcW w:w="2197" w:type="dxa"/>
          </w:tcPr>
          <w:p w14:paraId="306BE2B2" w14:textId="77777777" w:rsidR="00264750" w:rsidRPr="00F50F4F" w:rsidRDefault="0026475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  <w:bookmarkStart w:id="1" w:name="_Ref246387815"/>
            <w:bookmarkEnd w:id="1"/>
            <w:r w:rsidRPr="00F50F4F">
              <w:rPr>
                <w:noProof w:val="0"/>
                <w:lang w:val="en-US"/>
              </w:rPr>
              <w:t>DENOMINAZIONE     :</w:t>
            </w:r>
          </w:p>
          <w:p w14:paraId="35E4A23A" w14:textId="77777777" w:rsidR="00264750" w:rsidRPr="00F50F4F" w:rsidRDefault="0026475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  <w:r w:rsidRPr="00F50F4F">
              <w:rPr>
                <w:noProof w:val="0"/>
                <w:lang w:val="en-US"/>
              </w:rPr>
              <w:t>description</w:t>
            </w:r>
          </w:p>
          <w:p w14:paraId="1DA29881" w14:textId="77777777" w:rsidR="00264750" w:rsidRPr="00F50F4F" w:rsidRDefault="0026475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01C14B48" w14:textId="77777777" w:rsidR="00264750" w:rsidRPr="00F50F4F" w:rsidRDefault="0026475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</w:tc>
        <w:tc>
          <w:tcPr>
            <w:tcW w:w="7512" w:type="dxa"/>
          </w:tcPr>
          <w:p w14:paraId="7B21B038" w14:textId="47CDF74F" w:rsidR="00264750" w:rsidRPr="00EC2598" w:rsidRDefault="008A2091" w:rsidP="00EC2598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MS Shell Dlg 2" w:hAnsi="MS Shell Dlg 2" w:cs="MS Shell Dlg 2"/>
                <w:iCs w:val="0"/>
                <w:lang w:val="en-US"/>
              </w:rPr>
            </w:pPr>
            <w:r w:rsidRPr="00FE0CF2">
              <w:rPr>
                <w:b/>
                <w:lang w:val="en-US"/>
              </w:rPr>
              <w:t>DAQs</w:t>
            </w:r>
            <w:r w:rsidR="00C463BC" w:rsidRPr="00FE0CF2">
              <w:rPr>
                <w:b/>
                <w:lang w:val="en-US"/>
              </w:rPr>
              <w:t>4</w:t>
            </w:r>
            <w:r w:rsidRPr="00FE0CF2">
              <w:rPr>
                <w:b/>
                <w:lang w:val="en-US"/>
              </w:rPr>
              <w:t>Comm</w:t>
            </w:r>
            <w:r w:rsidR="00C1612D" w:rsidRPr="00FE0CF2">
              <w:rPr>
                <w:b/>
                <w:lang w:val="en-US"/>
              </w:rPr>
              <w:t xml:space="preserve"> SW</w:t>
            </w:r>
            <w:r w:rsidR="00BD012D" w:rsidRPr="00FE0CF2">
              <w:rPr>
                <w:b/>
                <w:lang w:val="en-US"/>
              </w:rPr>
              <w:t xml:space="preserve"> </w:t>
            </w:r>
            <w:r w:rsidR="006D77D4" w:rsidRPr="00FE0CF2">
              <w:rPr>
                <w:b/>
                <w:lang w:val="en-US"/>
              </w:rPr>
              <w:t xml:space="preserve">application </w:t>
            </w:r>
            <w:r w:rsidR="00BD012D" w:rsidRPr="00FE0CF2">
              <w:rPr>
                <w:b/>
                <w:lang w:val="en-US"/>
              </w:rPr>
              <w:t xml:space="preserve">is useful </w:t>
            </w:r>
            <w:r w:rsidR="00F86419" w:rsidRPr="00FE0CF2">
              <w:rPr>
                <w:b/>
                <w:lang w:val="en-US"/>
              </w:rPr>
              <w:t>to read</w:t>
            </w:r>
            <w:r w:rsidR="00B35AFF" w:rsidRPr="00FE0CF2">
              <w:rPr>
                <w:b/>
                <w:lang w:val="en-US"/>
              </w:rPr>
              <w:t xml:space="preserve"> / write</w:t>
            </w:r>
            <w:r w:rsidR="002F6212" w:rsidRPr="00FE0CF2">
              <w:rPr>
                <w:b/>
                <w:lang w:val="en-US"/>
              </w:rPr>
              <w:t xml:space="preserve"> </w:t>
            </w:r>
            <w:r w:rsidR="00FE0CF2" w:rsidRPr="00FE0CF2">
              <w:rPr>
                <w:b/>
                <w:iCs w:val="0"/>
                <w:lang w:val="en-US"/>
              </w:rPr>
              <w:t>(</w:t>
            </w:r>
            <w:r w:rsidR="00FE0CF2" w:rsidRPr="00FE0CF2">
              <w:rPr>
                <w:b/>
                <w:lang w:val="en-US"/>
              </w:rPr>
              <w:t>also automatically by reading a list of commands</w:t>
            </w:r>
            <w:r w:rsidR="00FE0CF2" w:rsidRPr="00FE0CF2">
              <w:rPr>
                <w:b/>
                <w:iCs w:val="0"/>
                <w:lang w:val="en-US"/>
              </w:rPr>
              <w:t>)</w:t>
            </w:r>
            <w:r w:rsidR="00FE0CF2" w:rsidRPr="00FE0CF2">
              <w:rPr>
                <w:iCs w:val="0"/>
                <w:lang w:val="en-US"/>
              </w:rPr>
              <w:t xml:space="preserve"> </w:t>
            </w:r>
            <w:r w:rsidR="002F6212" w:rsidRPr="00FE0CF2">
              <w:rPr>
                <w:b/>
                <w:lang w:val="en-US"/>
              </w:rPr>
              <w:t>and log</w:t>
            </w:r>
            <w:r w:rsidR="00F86419" w:rsidRPr="00FE0CF2">
              <w:rPr>
                <w:b/>
                <w:lang w:val="en-US"/>
              </w:rPr>
              <w:t xml:space="preserve"> </w:t>
            </w:r>
            <w:r w:rsidR="004C741F" w:rsidRPr="00FE0CF2">
              <w:rPr>
                <w:b/>
                <w:lang w:val="en-US"/>
              </w:rPr>
              <w:t>the</w:t>
            </w:r>
            <w:r w:rsidR="00C669E8" w:rsidRPr="00FE0CF2">
              <w:rPr>
                <w:b/>
                <w:lang w:val="en-US"/>
              </w:rPr>
              <w:t xml:space="preserve"> </w:t>
            </w:r>
            <w:r w:rsidR="00B35AFF" w:rsidRPr="00FE0CF2">
              <w:rPr>
                <w:b/>
                <w:lang w:val="en-US"/>
              </w:rPr>
              <w:t>Digital</w:t>
            </w:r>
            <w:r w:rsidR="00BD012D" w:rsidRPr="00FE0CF2">
              <w:rPr>
                <w:b/>
                <w:lang w:val="en-US"/>
              </w:rPr>
              <w:t xml:space="preserve"> Input</w:t>
            </w:r>
            <w:r w:rsidR="00B1020A" w:rsidRPr="00FE0CF2">
              <w:rPr>
                <w:b/>
                <w:lang w:val="en-US"/>
              </w:rPr>
              <w:t xml:space="preserve"> </w:t>
            </w:r>
            <w:r w:rsidR="00B35AFF" w:rsidRPr="00FE0CF2">
              <w:rPr>
                <w:b/>
                <w:lang w:val="en-US"/>
              </w:rPr>
              <w:t xml:space="preserve">/ Output </w:t>
            </w:r>
            <w:r w:rsidR="0067047B" w:rsidRPr="00FE0CF2">
              <w:rPr>
                <w:b/>
                <w:lang w:val="en-US"/>
              </w:rPr>
              <w:t>D</w:t>
            </w:r>
            <w:r w:rsidR="00B1020A" w:rsidRPr="00FE0CF2">
              <w:rPr>
                <w:b/>
                <w:lang w:val="en-US"/>
              </w:rPr>
              <w:t>ata</w:t>
            </w:r>
            <w:r w:rsidR="00BD012D" w:rsidRPr="00FE0CF2">
              <w:rPr>
                <w:b/>
                <w:lang w:val="en-US"/>
              </w:rPr>
              <w:t xml:space="preserve"> </w:t>
            </w:r>
            <w:r w:rsidR="00F86419" w:rsidRPr="00FE0CF2">
              <w:rPr>
                <w:b/>
                <w:lang w:val="en-US"/>
              </w:rPr>
              <w:t>from</w:t>
            </w:r>
            <w:r w:rsidRPr="00FE0CF2">
              <w:rPr>
                <w:b/>
                <w:lang w:val="en-US"/>
              </w:rPr>
              <w:t xml:space="preserve"> all</w:t>
            </w:r>
            <w:r w:rsidR="00BD012D" w:rsidRPr="00FE0CF2">
              <w:rPr>
                <w:b/>
                <w:lang w:val="en-US"/>
              </w:rPr>
              <w:t xml:space="preserve"> the </w:t>
            </w:r>
            <w:r w:rsidR="00342A26" w:rsidRPr="00FE0CF2">
              <w:rPr>
                <w:b/>
                <w:lang w:val="en-US"/>
              </w:rPr>
              <w:t xml:space="preserve">ADVANTECH </w:t>
            </w:r>
            <w:r w:rsidR="00BD012D" w:rsidRPr="00FE0CF2">
              <w:rPr>
                <w:b/>
                <w:lang w:val="en-US"/>
              </w:rPr>
              <w:t xml:space="preserve">USB </w:t>
            </w:r>
            <w:r w:rsidR="00342A26" w:rsidRPr="00FE0CF2">
              <w:rPr>
                <w:b/>
                <w:lang w:val="en-US"/>
              </w:rPr>
              <w:t>5856</w:t>
            </w:r>
            <w:r w:rsidRPr="00FE0CF2">
              <w:rPr>
                <w:b/>
                <w:lang w:val="en-US"/>
              </w:rPr>
              <w:t xml:space="preserve"> connected to PC</w:t>
            </w:r>
          </w:p>
        </w:tc>
      </w:tr>
      <w:tr w:rsidR="00005580" w:rsidRPr="00754C54" w14:paraId="7E9D0518" w14:textId="77777777" w:rsidTr="00754C54">
        <w:tc>
          <w:tcPr>
            <w:tcW w:w="2197" w:type="dxa"/>
          </w:tcPr>
          <w:p w14:paraId="571A557E" w14:textId="77777777" w:rsidR="00EC2598" w:rsidRDefault="00EC2598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6C50B3E4" w14:textId="77777777" w:rsidR="00EC2598" w:rsidRDefault="00EC2598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7CE9A762" w14:textId="284EA65B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  <w:r w:rsidRPr="00F50F4F">
              <w:rPr>
                <w:noProof w:val="0"/>
                <w:lang w:val="en-US"/>
              </w:rPr>
              <w:t>RIFERIMENTI             :</w:t>
            </w:r>
          </w:p>
          <w:p w14:paraId="2AC763A6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  <w:r w:rsidRPr="00F50F4F">
              <w:rPr>
                <w:noProof w:val="0"/>
                <w:lang w:val="en-US"/>
              </w:rPr>
              <w:t>references</w:t>
            </w:r>
          </w:p>
          <w:p w14:paraId="3E469353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348E9D96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5E405370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64CDE89F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  <w:p w14:paraId="43CB316E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</w:tc>
        <w:tc>
          <w:tcPr>
            <w:tcW w:w="7512" w:type="dxa"/>
          </w:tcPr>
          <w:p w14:paraId="19AF8C10" w14:textId="1F595F71" w:rsidR="00005580" w:rsidRPr="00EC2598" w:rsidRDefault="00000000" w:rsidP="00EC2598">
            <w:pPr>
              <w:pStyle w:val="Titolo6"/>
              <w:numPr>
                <w:ilvl w:val="0"/>
                <w:numId w:val="0"/>
              </w:numPr>
              <w:rPr>
                <w:rStyle w:val="Enfasicorsivo"/>
                <w:lang w:val="en-US"/>
              </w:rPr>
            </w:pPr>
            <w:r>
              <w:fldChar w:fldCharType="begin"/>
            </w:r>
            <w:r w:rsidRPr="002C1554">
              <w:rPr>
                <w:lang w:val="en-US"/>
                <w:rPrChange w:id="2" w:author="Matteo Bertoia" w:date="2023-11-13T22:25:00Z">
                  <w:rPr/>
                </w:rPrChange>
              </w:rPr>
              <w:instrText>HYPERLINK "http://www.advantech.com"</w:instrText>
            </w:r>
            <w:r>
              <w:fldChar w:fldCharType="separate"/>
            </w:r>
            <w:r w:rsidR="00EC2598" w:rsidRPr="00344845">
              <w:rPr>
                <w:rStyle w:val="Collegamentoipertestuale"/>
                <w:lang w:val="en-US"/>
              </w:rPr>
              <w:t>www.advantech.com</w:t>
            </w:r>
            <w:r>
              <w:rPr>
                <w:rStyle w:val="Collegamentoipertestuale"/>
                <w:lang w:val="en-US"/>
              </w:rPr>
              <w:fldChar w:fldCharType="end"/>
            </w:r>
            <w:r w:rsidR="00847E19" w:rsidRPr="00EC2598">
              <w:rPr>
                <w:lang w:val="en-US"/>
              </w:rPr>
              <w:t xml:space="preserve"> (Advantech</w:t>
            </w:r>
            <w:r w:rsidR="001556E8" w:rsidRPr="00EC2598">
              <w:rPr>
                <w:lang w:val="en-US"/>
              </w:rPr>
              <w:t xml:space="preserve"> website)</w:t>
            </w:r>
          </w:p>
        </w:tc>
      </w:tr>
      <w:tr w:rsidR="00005580" w:rsidRPr="00F50F4F" w14:paraId="50AF0962" w14:textId="77777777" w:rsidTr="00754C54">
        <w:tc>
          <w:tcPr>
            <w:tcW w:w="2197" w:type="dxa"/>
          </w:tcPr>
          <w:p w14:paraId="17CB1641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</w:tc>
        <w:tc>
          <w:tcPr>
            <w:tcW w:w="7512" w:type="dxa"/>
          </w:tcPr>
          <w:p w14:paraId="65217C6B" w14:textId="77777777" w:rsidR="00005580" w:rsidRPr="00F50F4F" w:rsidRDefault="00005580" w:rsidP="00264750">
            <w:pPr>
              <w:pStyle w:val="NORMSW"/>
              <w:spacing w:line="240" w:lineRule="auto"/>
              <w:ind w:left="71"/>
              <w:rPr>
                <w:noProof w:val="0"/>
                <w:lang w:val="en-US"/>
              </w:rPr>
            </w:pPr>
          </w:p>
        </w:tc>
      </w:tr>
      <w:tr w:rsidR="00005580" w:rsidRPr="00F50F4F" w14:paraId="25E02429" w14:textId="77777777" w:rsidTr="00754C54">
        <w:tc>
          <w:tcPr>
            <w:tcW w:w="2197" w:type="dxa"/>
          </w:tcPr>
          <w:p w14:paraId="4506CEDA" w14:textId="77777777" w:rsidR="00005580" w:rsidRPr="00F50F4F" w:rsidRDefault="00005580" w:rsidP="00264750">
            <w:pPr>
              <w:pStyle w:val="NORMSW"/>
              <w:spacing w:line="240" w:lineRule="auto"/>
              <w:ind w:left="0"/>
              <w:rPr>
                <w:noProof w:val="0"/>
                <w:lang w:val="en-US"/>
              </w:rPr>
            </w:pPr>
          </w:p>
        </w:tc>
        <w:tc>
          <w:tcPr>
            <w:tcW w:w="7512" w:type="dxa"/>
          </w:tcPr>
          <w:p w14:paraId="313A551E" w14:textId="77777777" w:rsidR="00005580" w:rsidRPr="00F50F4F" w:rsidRDefault="00005580" w:rsidP="00264750">
            <w:pPr>
              <w:pStyle w:val="NORMSW"/>
              <w:spacing w:line="240" w:lineRule="auto"/>
              <w:ind w:left="71"/>
              <w:rPr>
                <w:noProof w:val="0"/>
                <w:lang w:val="en-US"/>
              </w:rPr>
            </w:pPr>
          </w:p>
        </w:tc>
      </w:tr>
    </w:tbl>
    <w:p w14:paraId="22D7FE94" w14:textId="77777777" w:rsidR="00264750" w:rsidRPr="00F50F4F" w:rsidRDefault="00264750" w:rsidP="00264750">
      <w:pPr>
        <w:pStyle w:val="NORMSW"/>
        <w:rPr>
          <w:noProof w:val="0"/>
          <w:lang w:val="en-US"/>
        </w:rPr>
      </w:pPr>
    </w:p>
    <w:p w14:paraId="534E4AC2" w14:textId="77777777" w:rsidR="00264750" w:rsidRPr="00F50F4F" w:rsidRDefault="00264750" w:rsidP="00264750">
      <w:pPr>
        <w:pStyle w:val="NORMSW"/>
        <w:rPr>
          <w:noProof w:val="0"/>
          <w:lang w:val="en-US"/>
        </w:rPr>
        <w:sectPr w:rsidR="00264750" w:rsidRPr="00F50F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134" w:header="720" w:footer="720" w:gutter="0"/>
          <w:cols w:space="720"/>
          <w:titlePg/>
        </w:sectPr>
      </w:pPr>
    </w:p>
    <w:p w14:paraId="7D96C9E4" w14:textId="77777777" w:rsidR="00264750" w:rsidRPr="00F50F4F" w:rsidRDefault="00264750" w:rsidP="00264750">
      <w:pPr>
        <w:pStyle w:val="NORMSW"/>
        <w:jc w:val="center"/>
        <w:rPr>
          <w:b/>
          <w:noProof w:val="0"/>
          <w:lang w:val="en-US"/>
        </w:rPr>
      </w:pPr>
      <w:r w:rsidRPr="00F50F4F">
        <w:rPr>
          <w:b/>
          <w:noProof w:val="0"/>
          <w:lang w:val="en-US"/>
        </w:rPr>
        <w:lastRenderedPageBreak/>
        <w:t>LIST OF EFFECTIVE PAGES</w:t>
      </w:r>
    </w:p>
    <w:p w14:paraId="1CCC32BB" w14:textId="77777777" w:rsidR="00264750" w:rsidRPr="00F50F4F" w:rsidRDefault="00264750" w:rsidP="00264750">
      <w:pPr>
        <w:pStyle w:val="NORMSW"/>
        <w:jc w:val="center"/>
        <w:rPr>
          <w:b/>
          <w:noProof w:val="0"/>
          <w:lang w:val="en-US"/>
        </w:rPr>
      </w:pPr>
    </w:p>
    <w:p w14:paraId="60C2EFFF" w14:textId="2136BAE9" w:rsidR="00264750" w:rsidRPr="00F50F4F" w:rsidRDefault="00A72DB5" w:rsidP="00516E83">
      <w:pPr>
        <w:pStyle w:val="NORMSW"/>
        <w:jc w:val="center"/>
        <w:rPr>
          <w:b/>
          <w:noProof w:val="0"/>
          <w:lang w:val="en-US"/>
        </w:rPr>
      </w:pPr>
      <w:r>
        <w:rPr>
          <w:b/>
          <w:noProof w:val="0"/>
          <w:lang w:val="en-US"/>
        </w:rPr>
        <w:t>DAQs</w:t>
      </w:r>
      <w:r w:rsidR="000062F6">
        <w:rPr>
          <w:b/>
          <w:noProof w:val="0"/>
          <w:lang w:val="en-US"/>
        </w:rPr>
        <w:t>4Comm</w:t>
      </w:r>
      <w:r w:rsidR="00516E83">
        <w:rPr>
          <w:b/>
          <w:noProof w:val="0"/>
          <w:lang w:val="en-US"/>
        </w:rPr>
        <w:t xml:space="preserve"> – USER MANUAL</w:t>
      </w:r>
    </w:p>
    <w:p w14:paraId="317DEF17" w14:textId="77777777" w:rsidR="00264750" w:rsidRDefault="00264750" w:rsidP="00264750">
      <w:pPr>
        <w:pStyle w:val="NORMSW"/>
        <w:jc w:val="center"/>
        <w:rPr>
          <w:b/>
          <w:noProof w:val="0"/>
          <w:lang w:val="en-US"/>
        </w:rPr>
      </w:pPr>
    </w:p>
    <w:p w14:paraId="18121D6B" w14:textId="77777777" w:rsidR="00CF4F30" w:rsidRPr="00F50F4F" w:rsidRDefault="00CF4F30" w:rsidP="00264750">
      <w:pPr>
        <w:pStyle w:val="NORMSW"/>
        <w:jc w:val="center"/>
        <w:rPr>
          <w:b/>
          <w:noProof w:val="0"/>
          <w:lang w:val="en-US"/>
        </w:rPr>
      </w:pPr>
    </w:p>
    <w:p w14:paraId="474A1CF2" w14:textId="77777777" w:rsidR="00264750" w:rsidRPr="00F50F4F" w:rsidRDefault="00264750" w:rsidP="00754C54">
      <w:pPr>
        <w:pStyle w:val="NORMSW"/>
        <w:rPr>
          <w:b/>
          <w:noProof w:val="0"/>
          <w:lang w:val="en-US"/>
        </w:rPr>
      </w:pPr>
      <w:r w:rsidRPr="00F50F4F">
        <w:rPr>
          <w:b/>
          <w:noProof w:val="0"/>
          <w:lang w:val="en-US"/>
        </w:rPr>
        <w:t>THE EFFECTIVE PAGES IN THIS PUBLICATION CONSIST OF:</w:t>
      </w:r>
    </w:p>
    <w:p w14:paraId="014556B8" w14:textId="77777777" w:rsidR="00264750" w:rsidRPr="00F50F4F" w:rsidRDefault="00264750" w:rsidP="00264750">
      <w:pPr>
        <w:pStyle w:val="NORMSW"/>
        <w:jc w:val="center"/>
        <w:rPr>
          <w:b/>
          <w:noProof w:val="0"/>
          <w:lang w:val="en-US"/>
        </w:rPr>
      </w:pPr>
    </w:p>
    <w:p w14:paraId="5C1C8C69" w14:textId="77777777" w:rsidR="00264750" w:rsidRPr="00F50F4F" w:rsidRDefault="00264750" w:rsidP="00264750">
      <w:pPr>
        <w:pStyle w:val="NORMSW"/>
        <w:rPr>
          <w:noProof w:val="0"/>
          <w:lang w:val="en-US"/>
        </w:rPr>
      </w:pPr>
    </w:p>
    <w:p w14:paraId="4E43817F" w14:textId="57ADE0E6" w:rsidR="00264750" w:rsidRPr="00F50F4F" w:rsidRDefault="00264750" w:rsidP="00264750">
      <w:pPr>
        <w:pStyle w:val="NORMSW"/>
        <w:rPr>
          <w:noProof w:val="0"/>
          <w:lang w:val="en-US"/>
        </w:rPr>
      </w:pPr>
      <w:r w:rsidRPr="00F50F4F">
        <w:rPr>
          <w:noProof w:val="0"/>
          <w:lang w:val="en-US"/>
        </w:rPr>
        <w:t xml:space="preserve">1 through </w:t>
      </w:r>
      <w:r w:rsidR="00BC77A3">
        <w:rPr>
          <w:lang w:val="en-US"/>
        </w:rPr>
        <w:t>2</w:t>
      </w:r>
      <w:r w:rsidR="000131AE">
        <w:rPr>
          <w:lang w:val="en-US"/>
        </w:rPr>
        <w:t>4</w:t>
      </w:r>
    </w:p>
    <w:p w14:paraId="0ECBB2EA" w14:textId="77777777" w:rsidR="00264750" w:rsidRPr="00F50F4F" w:rsidRDefault="00264750" w:rsidP="00264750">
      <w:pPr>
        <w:pStyle w:val="NORMSW"/>
        <w:rPr>
          <w:noProof w:val="0"/>
          <w:lang w:val="en-US"/>
        </w:rPr>
      </w:pPr>
    </w:p>
    <w:p w14:paraId="379B8351" w14:textId="77777777" w:rsidR="00264750" w:rsidRPr="00F50F4F" w:rsidRDefault="00264750" w:rsidP="00264750">
      <w:pPr>
        <w:pStyle w:val="Titolo1"/>
        <w:numPr>
          <w:ilvl w:val="0"/>
          <w:numId w:val="0"/>
        </w:numPr>
        <w:ind w:left="1418"/>
        <w:rPr>
          <w:noProof w:val="0"/>
          <w:lang w:val="en-US"/>
        </w:rPr>
      </w:pPr>
      <w:r w:rsidRPr="00F50F4F">
        <w:rPr>
          <w:noProof w:val="0"/>
          <w:lang w:val="en-US"/>
        </w:rPr>
        <w:br w:type="page"/>
      </w:r>
      <w:bookmarkStart w:id="3" w:name="_Toc147243091"/>
      <w:r w:rsidRPr="00F50F4F">
        <w:rPr>
          <w:noProof w:val="0"/>
          <w:lang w:val="en-US"/>
        </w:rPr>
        <w:lastRenderedPageBreak/>
        <w:t>REVISIONI</w:t>
      </w:r>
      <w:bookmarkEnd w:id="3"/>
    </w:p>
    <w:p w14:paraId="640978C4" w14:textId="77777777" w:rsidR="00264750" w:rsidRPr="00F50F4F" w:rsidRDefault="00264750" w:rsidP="00264750">
      <w:pPr>
        <w:pStyle w:val="NORMSW-B"/>
        <w:rPr>
          <w:noProof w:val="0"/>
          <w:lang w:val="en-US"/>
        </w:rPr>
      </w:pPr>
      <w:r w:rsidRPr="00F50F4F">
        <w:rPr>
          <w:noProof w:val="0"/>
          <w:lang w:val="en-US"/>
        </w:rPr>
        <w:t>Modifications</w:t>
      </w:r>
    </w:p>
    <w:p w14:paraId="5A6AD5D6" w14:textId="77777777" w:rsidR="00264750" w:rsidRPr="00F50F4F" w:rsidRDefault="00264750" w:rsidP="00264750">
      <w:pPr>
        <w:pStyle w:val="NORMSW"/>
        <w:rPr>
          <w:rFonts w:cs="Arial"/>
          <w:b/>
          <w:noProof w:val="0"/>
          <w:lang w:val="en-US"/>
        </w:rPr>
      </w:pPr>
    </w:p>
    <w:tbl>
      <w:tblPr>
        <w:tblW w:w="9285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4"/>
        <w:gridCol w:w="6655"/>
        <w:gridCol w:w="1426"/>
      </w:tblGrid>
      <w:tr w:rsidR="00264750" w:rsidRPr="00F50F4F" w14:paraId="42BA3D4B" w14:textId="77777777" w:rsidTr="00C823C7">
        <w:tc>
          <w:tcPr>
            <w:tcW w:w="1204" w:type="dxa"/>
            <w:tcBorders>
              <w:left w:val="single" w:sz="6" w:space="0" w:color="auto"/>
              <w:right w:val="single" w:sz="6" w:space="0" w:color="auto"/>
            </w:tcBorders>
          </w:tcPr>
          <w:p w14:paraId="4F9A5C64" w14:textId="77777777" w:rsidR="00264750" w:rsidRPr="00F50F4F" w:rsidRDefault="00264750" w:rsidP="00264750">
            <w:pPr>
              <w:pStyle w:val="NORMSW"/>
              <w:ind w:left="143"/>
              <w:rPr>
                <w:b/>
                <w:noProof w:val="0"/>
                <w:lang w:val="en-US"/>
              </w:rPr>
            </w:pPr>
            <w:r w:rsidRPr="00F50F4F">
              <w:rPr>
                <w:b/>
                <w:noProof w:val="0"/>
                <w:lang w:val="en-US"/>
              </w:rPr>
              <w:t>§</w:t>
            </w:r>
          </w:p>
        </w:tc>
        <w:tc>
          <w:tcPr>
            <w:tcW w:w="6655" w:type="dxa"/>
            <w:tcBorders>
              <w:left w:val="single" w:sz="6" w:space="0" w:color="auto"/>
              <w:right w:val="single" w:sz="6" w:space="0" w:color="auto"/>
            </w:tcBorders>
          </w:tcPr>
          <w:p w14:paraId="6FD74683" w14:textId="77777777" w:rsidR="00264750" w:rsidRPr="00F50F4F" w:rsidRDefault="00264750" w:rsidP="00987880">
            <w:pPr>
              <w:pStyle w:val="NORMSW"/>
              <w:tabs>
                <w:tab w:val="center" w:pos="3312"/>
              </w:tabs>
              <w:ind w:left="71"/>
              <w:rPr>
                <w:b/>
                <w:noProof w:val="0"/>
                <w:lang w:val="en-US"/>
              </w:rPr>
            </w:pPr>
            <w:r w:rsidRPr="00F50F4F">
              <w:rPr>
                <w:b/>
                <w:noProof w:val="0"/>
                <w:lang w:val="en-US"/>
              </w:rPr>
              <w:t>Descrizione Revisione</w:t>
            </w:r>
            <w:r w:rsidR="00987880" w:rsidRPr="00F50F4F">
              <w:rPr>
                <w:b/>
                <w:noProof w:val="0"/>
                <w:lang w:val="en-US"/>
              </w:rPr>
              <w:tab/>
            </w:r>
          </w:p>
        </w:tc>
        <w:tc>
          <w:tcPr>
            <w:tcW w:w="1426" w:type="dxa"/>
            <w:tcBorders>
              <w:left w:val="single" w:sz="6" w:space="0" w:color="auto"/>
              <w:right w:val="single" w:sz="6" w:space="0" w:color="auto"/>
            </w:tcBorders>
          </w:tcPr>
          <w:p w14:paraId="30B8F5CB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  <w:r w:rsidRPr="00F50F4F">
              <w:rPr>
                <w:b/>
                <w:noProof w:val="0"/>
                <w:lang w:val="en-US"/>
              </w:rPr>
              <w:t>Ed.</w:t>
            </w:r>
          </w:p>
        </w:tc>
      </w:tr>
      <w:tr w:rsidR="00264750" w:rsidRPr="00F50F4F" w14:paraId="04A8D75A" w14:textId="77777777" w:rsidTr="00C823C7">
        <w:tc>
          <w:tcPr>
            <w:tcW w:w="120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E4A32" w14:textId="77777777" w:rsidR="00264750" w:rsidRPr="00F50F4F" w:rsidRDefault="00264750" w:rsidP="00264750">
            <w:pPr>
              <w:pStyle w:val="NORMSW"/>
              <w:ind w:left="143"/>
              <w:rPr>
                <w:b/>
                <w:noProof w:val="0"/>
                <w:sz w:val="18"/>
                <w:lang w:val="en-US"/>
              </w:rPr>
            </w:pPr>
          </w:p>
        </w:tc>
        <w:tc>
          <w:tcPr>
            <w:tcW w:w="66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16C34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  <w:r w:rsidRPr="00F50F4F">
              <w:rPr>
                <w:b/>
                <w:noProof w:val="0"/>
                <w:lang w:val="en-US"/>
              </w:rPr>
              <w:t>Description of Modification</w:t>
            </w:r>
          </w:p>
        </w:tc>
        <w:tc>
          <w:tcPr>
            <w:tcW w:w="1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0F376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sz w:val="18"/>
                <w:lang w:val="en-US"/>
              </w:rPr>
            </w:pPr>
            <w:r w:rsidRPr="00F50F4F">
              <w:rPr>
                <w:b/>
                <w:noProof w:val="0"/>
                <w:sz w:val="18"/>
                <w:lang w:val="en-US"/>
              </w:rPr>
              <w:t>Issue</w:t>
            </w:r>
          </w:p>
        </w:tc>
      </w:tr>
      <w:tr w:rsidR="00264750" w:rsidRPr="00F50F4F" w14:paraId="565A52B0" w14:textId="77777777" w:rsidTr="00C823C7"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5A573C" w14:textId="77777777" w:rsidR="00264750" w:rsidRPr="00F50F4F" w:rsidRDefault="00264750" w:rsidP="00264750">
            <w:pPr>
              <w:pStyle w:val="NORMSW"/>
              <w:ind w:left="143"/>
              <w:rPr>
                <w:b/>
                <w:noProof w:val="0"/>
                <w:lang w:val="en-US"/>
              </w:rPr>
            </w:pPr>
          </w:p>
        </w:tc>
        <w:tc>
          <w:tcPr>
            <w:tcW w:w="6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D173D7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</w:p>
          <w:p w14:paraId="4E55A6D1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</w:p>
          <w:p w14:paraId="46ED841B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</w:p>
          <w:p w14:paraId="20F1D408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  <w:r w:rsidRPr="00F50F4F">
              <w:rPr>
                <w:b/>
                <w:noProof w:val="0"/>
                <w:lang w:val="en-US"/>
              </w:rPr>
              <w:t>EMISSION</w:t>
            </w:r>
          </w:p>
          <w:p w14:paraId="785FF0AC" w14:textId="77777777" w:rsidR="00264750" w:rsidRPr="00F50F4F" w:rsidRDefault="00264750" w:rsidP="00264750">
            <w:pPr>
              <w:pStyle w:val="NORMSW"/>
              <w:ind w:left="71"/>
              <w:rPr>
                <w:b/>
                <w:noProof w:val="0"/>
                <w:lang w:val="en-US"/>
              </w:rPr>
            </w:pP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A0F86A" w14:textId="77777777" w:rsidR="00264750" w:rsidRPr="00F50F4F" w:rsidRDefault="00264750" w:rsidP="00C823C7">
            <w:pPr>
              <w:pStyle w:val="NORMSW"/>
              <w:ind w:left="71"/>
              <w:jc w:val="center"/>
              <w:rPr>
                <w:b/>
                <w:noProof w:val="0"/>
                <w:lang w:val="en-US"/>
              </w:rPr>
            </w:pPr>
          </w:p>
          <w:p w14:paraId="2166ACC9" w14:textId="77777777" w:rsidR="00264750" w:rsidRPr="00F50F4F" w:rsidRDefault="00264750" w:rsidP="00C823C7">
            <w:pPr>
              <w:pStyle w:val="NORMSW"/>
              <w:ind w:left="71"/>
              <w:jc w:val="center"/>
              <w:rPr>
                <w:b/>
                <w:noProof w:val="0"/>
                <w:lang w:val="en-US"/>
              </w:rPr>
            </w:pPr>
          </w:p>
          <w:p w14:paraId="7AFF7049" w14:textId="77777777" w:rsidR="00264750" w:rsidRPr="00F50F4F" w:rsidRDefault="00264750" w:rsidP="00C823C7">
            <w:pPr>
              <w:pStyle w:val="NORMSW"/>
              <w:ind w:left="71"/>
              <w:jc w:val="center"/>
              <w:rPr>
                <w:b/>
                <w:noProof w:val="0"/>
                <w:lang w:val="en-US"/>
              </w:rPr>
            </w:pPr>
          </w:p>
          <w:p w14:paraId="3483957C" w14:textId="6AB4F305" w:rsidR="00264750" w:rsidRPr="00F50F4F" w:rsidRDefault="00011E04" w:rsidP="00011E04">
            <w:pPr>
              <w:pStyle w:val="NORMSW"/>
              <w:ind w:left="71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          </w:t>
            </w:r>
            <w:r w:rsidR="003C0563">
              <w:rPr>
                <w:b/>
                <w:noProof w:val="0"/>
                <w:lang w:val="en-US"/>
              </w:rPr>
              <w:t>-</w:t>
            </w:r>
          </w:p>
          <w:p w14:paraId="370A7E5B" w14:textId="77777777" w:rsidR="00264750" w:rsidRPr="00F50F4F" w:rsidRDefault="00264750" w:rsidP="00C823C7">
            <w:pPr>
              <w:pStyle w:val="NORMSW"/>
              <w:ind w:left="71"/>
              <w:jc w:val="center"/>
              <w:rPr>
                <w:b/>
                <w:noProof w:val="0"/>
                <w:lang w:val="en-US"/>
              </w:rPr>
            </w:pPr>
          </w:p>
          <w:p w14:paraId="289E2767" w14:textId="77777777" w:rsidR="00264750" w:rsidRPr="00F50F4F" w:rsidRDefault="00264750" w:rsidP="00C823C7">
            <w:pPr>
              <w:pStyle w:val="NORMSW"/>
              <w:ind w:left="71"/>
              <w:jc w:val="center"/>
              <w:rPr>
                <w:b/>
                <w:noProof w:val="0"/>
                <w:lang w:val="en-US"/>
              </w:rPr>
            </w:pPr>
          </w:p>
        </w:tc>
      </w:tr>
    </w:tbl>
    <w:p w14:paraId="09B2ED20" w14:textId="77777777" w:rsidR="00264750" w:rsidRPr="00F7681E" w:rsidRDefault="00264750" w:rsidP="00EF3C1F">
      <w:pPr>
        <w:pStyle w:val="NORMSW"/>
        <w:ind w:left="0"/>
        <w:jc w:val="center"/>
        <w:outlineLvl w:val="0"/>
        <w:rPr>
          <w:b/>
          <w:noProof w:val="0"/>
          <w:lang w:val="en-US"/>
        </w:rPr>
      </w:pPr>
      <w:r w:rsidRPr="002137BA">
        <w:rPr>
          <w:noProof w:val="0"/>
          <w:lang w:val="en-GB"/>
        </w:rPr>
        <w:br w:type="page"/>
      </w:r>
      <w:r w:rsidRPr="00F7681E">
        <w:rPr>
          <w:b/>
          <w:noProof w:val="0"/>
          <w:lang w:val="en-US"/>
        </w:rPr>
        <w:lastRenderedPageBreak/>
        <w:t>INDEX</w:t>
      </w:r>
    </w:p>
    <w:p w14:paraId="303FA1FE" w14:textId="77777777" w:rsidR="00264750" w:rsidRPr="00F7681E" w:rsidRDefault="00264750" w:rsidP="00264750">
      <w:pPr>
        <w:pStyle w:val="NORMSW"/>
        <w:rPr>
          <w:rFonts w:cs="Arial"/>
          <w:noProof w:val="0"/>
          <w:lang w:val="en-US"/>
        </w:rPr>
      </w:pPr>
    </w:p>
    <w:p w14:paraId="5DE8371B" w14:textId="552C8660" w:rsidR="006D0517" w:rsidRDefault="00065395">
      <w:pPr>
        <w:pStyle w:val="Sommario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128C2">
        <w:rPr>
          <w:rFonts w:cs="Arial"/>
          <w:b/>
          <w:noProof w:val="0"/>
          <w:lang w:val="en-US"/>
        </w:rPr>
        <w:fldChar w:fldCharType="begin"/>
      </w:r>
      <w:r w:rsidR="00264750" w:rsidRPr="00F7681E">
        <w:rPr>
          <w:rFonts w:cs="Arial"/>
          <w:b/>
          <w:noProof w:val="0"/>
          <w:lang w:val="en-US"/>
        </w:rPr>
        <w:instrText xml:space="preserve"> TOC \o "1-7" </w:instrText>
      </w:r>
      <w:r w:rsidRPr="008128C2">
        <w:rPr>
          <w:rFonts w:cs="Arial"/>
          <w:b/>
          <w:noProof w:val="0"/>
          <w:lang w:val="en-US"/>
        </w:rPr>
        <w:fldChar w:fldCharType="separate"/>
      </w:r>
      <w:r w:rsidR="006D0517" w:rsidRPr="008A7C14">
        <w:rPr>
          <w:lang w:val="en-US"/>
        </w:rPr>
        <w:t>REVISIONI</w:t>
      </w:r>
      <w:r w:rsidR="006D0517">
        <w:tab/>
      </w:r>
      <w:r w:rsidR="006D0517">
        <w:fldChar w:fldCharType="begin"/>
      </w:r>
      <w:r w:rsidR="006D0517">
        <w:instrText xml:space="preserve"> PAGEREF _Toc147243091 \h </w:instrText>
      </w:r>
      <w:r w:rsidR="006D0517">
        <w:fldChar w:fldCharType="separate"/>
      </w:r>
      <w:r w:rsidR="006D0517">
        <w:t>3</w:t>
      </w:r>
      <w:r w:rsidR="006D0517">
        <w:fldChar w:fldCharType="end"/>
      </w:r>
    </w:p>
    <w:p w14:paraId="3096ED04" w14:textId="687B7636" w:rsidR="006D0517" w:rsidRDefault="006D0517">
      <w:pPr>
        <w:pStyle w:val="Sommario1"/>
        <w:tabs>
          <w:tab w:val="left" w:pos="4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rPr>
          <w:lang w:val="en-US"/>
        </w:rPr>
        <w:t>1.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_Toc147243092 \h </w:instrText>
      </w:r>
      <w:r>
        <w:fldChar w:fldCharType="separate"/>
      </w:r>
      <w:r>
        <w:t>5</w:t>
      </w:r>
      <w:r>
        <w:fldChar w:fldCharType="end"/>
      </w:r>
    </w:p>
    <w:p w14:paraId="290F73A4" w14:textId="1B5F12FD" w:rsidR="006D0517" w:rsidRDefault="006D0517">
      <w:pPr>
        <w:pStyle w:val="Sommario2"/>
        <w:tabs>
          <w:tab w:val="left" w:pos="8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rPr>
          <w:rFonts w:cs="Arial"/>
          <w:lang w:val="en-US"/>
        </w:rPr>
        <w:t>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rPr>
          <w:rFonts w:cs="Arial"/>
          <w:lang w:val="en-US"/>
        </w:rPr>
        <w:t>ADVANTECH Drivers Installation</w:t>
      </w:r>
      <w:r>
        <w:tab/>
      </w:r>
      <w:r>
        <w:fldChar w:fldCharType="begin"/>
      </w:r>
      <w:r>
        <w:instrText xml:space="preserve"> PAGEREF _Toc147243093 \h </w:instrText>
      </w:r>
      <w:r>
        <w:fldChar w:fldCharType="separate"/>
      </w:r>
      <w:r>
        <w:t>5</w:t>
      </w:r>
      <w:r>
        <w:fldChar w:fldCharType="end"/>
      </w:r>
    </w:p>
    <w:p w14:paraId="50D43577" w14:textId="702566B9" w:rsidR="006D0517" w:rsidRDefault="006D0517">
      <w:pPr>
        <w:pStyle w:val="Sommario2"/>
        <w:tabs>
          <w:tab w:val="left" w:pos="8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rPr>
          <w:rFonts w:cs="Arial"/>
          <w:lang w:val="en-US"/>
        </w:rPr>
        <w:t>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rPr>
          <w:rFonts w:cs="Arial"/>
          <w:lang w:val="en-US"/>
        </w:rPr>
        <w:t>ADVANTECH HW Setup</w:t>
      </w:r>
      <w:r>
        <w:tab/>
      </w:r>
      <w:r>
        <w:fldChar w:fldCharType="begin"/>
      </w:r>
      <w:r>
        <w:instrText xml:space="preserve"> PAGEREF _Toc147243094 \h </w:instrText>
      </w:r>
      <w:r>
        <w:fldChar w:fldCharType="separate"/>
      </w:r>
      <w:r>
        <w:t>5</w:t>
      </w:r>
      <w:r>
        <w:fldChar w:fldCharType="end"/>
      </w:r>
    </w:p>
    <w:p w14:paraId="7813FCBB" w14:textId="41A07CE6" w:rsidR="006D0517" w:rsidRDefault="006D0517">
      <w:pPr>
        <w:pStyle w:val="Sommario2"/>
        <w:tabs>
          <w:tab w:val="left" w:pos="8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rPr>
          <w:rFonts w:cs="Arial"/>
          <w:lang w:val="en-US"/>
        </w:rPr>
        <w:t>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rPr>
          <w:rFonts w:cs="Arial"/>
          <w:lang w:val="en-US"/>
        </w:rPr>
        <w:t>DAQs4Comm SW Installation</w:t>
      </w:r>
      <w:r>
        <w:tab/>
      </w:r>
      <w:r>
        <w:fldChar w:fldCharType="begin"/>
      </w:r>
      <w:r>
        <w:instrText xml:space="preserve"> PAGEREF _Toc147243095 \h </w:instrText>
      </w:r>
      <w:r>
        <w:fldChar w:fldCharType="separate"/>
      </w:r>
      <w:r>
        <w:t>5</w:t>
      </w:r>
      <w:r>
        <w:fldChar w:fldCharType="end"/>
      </w:r>
    </w:p>
    <w:p w14:paraId="31D37E5B" w14:textId="33DFCD02" w:rsidR="006D0517" w:rsidRDefault="006D0517">
      <w:pPr>
        <w:pStyle w:val="Sommario1"/>
        <w:tabs>
          <w:tab w:val="left" w:pos="4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rPr>
          <w:lang w:val="en-US"/>
        </w:rPr>
        <w:t>2.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rPr>
          <w:lang w:val="en-US"/>
        </w:rPr>
        <w:t>DAQs4COMM FUNCTIONS</w:t>
      </w:r>
      <w:r>
        <w:tab/>
      </w:r>
      <w:r>
        <w:fldChar w:fldCharType="begin"/>
      </w:r>
      <w:r>
        <w:instrText xml:space="preserve"> PAGEREF _Toc147243096 \h </w:instrText>
      </w:r>
      <w:r>
        <w:fldChar w:fldCharType="separate"/>
      </w:r>
      <w:r>
        <w:t>8</w:t>
      </w:r>
      <w:r>
        <w:fldChar w:fldCharType="end"/>
      </w:r>
    </w:p>
    <w:p w14:paraId="19A33C9B" w14:textId="385CE3E5" w:rsidR="006D0517" w:rsidRDefault="006D0517">
      <w:pPr>
        <w:pStyle w:val="Sommario2"/>
        <w:tabs>
          <w:tab w:val="left" w:pos="8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Device Configuration</w:t>
      </w:r>
      <w:r>
        <w:tab/>
      </w:r>
      <w:r>
        <w:fldChar w:fldCharType="begin"/>
      </w:r>
      <w:r>
        <w:instrText xml:space="preserve"> PAGEREF _Toc147243097 \h </w:instrText>
      </w:r>
      <w:r>
        <w:fldChar w:fldCharType="separate"/>
      </w:r>
      <w:r>
        <w:t>8</w:t>
      </w:r>
      <w:r>
        <w:fldChar w:fldCharType="end"/>
      </w:r>
    </w:p>
    <w:p w14:paraId="2658CE17" w14:textId="4D3E95F5" w:rsidR="006D0517" w:rsidRDefault="006D0517">
      <w:pPr>
        <w:pStyle w:val="Sommario3"/>
        <w:tabs>
          <w:tab w:val="left" w:pos="155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rPr>
          <w:lang w:val="en-US"/>
        </w:rPr>
        <w:t>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rPr>
          <w:lang w:val="en-US"/>
        </w:rPr>
        <w:t>Example 1 (2 devices connected):</w:t>
      </w:r>
      <w:r>
        <w:tab/>
      </w:r>
      <w:r>
        <w:fldChar w:fldCharType="begin"/>
      </w:r>
      <w:r>
        <w:instrText xml:space="preserve"> PAGEREF _Toc147243098 \h </w:instrText>
      </w:r>
      <w:r>
        <w:fldChar w:fldCharType="separate"/>
      </w:r>
      <w:r>
        <w:t>9</w:t>
      </w:r>
      <w:r>
        <w:fldChar w:fldCharType="end"/>
      </w:r>
    </w:p>
    <w:p w14:paraId="37E722A5" w14:textId="03BC6E8F" w:rsidR="006D0517" w:rsidRDefault="006D0517">
      <w:pPr>
        <w:pStyle w:val="Sommario2"/>
        <w:tabs>
          <w:tab w:val="left" w:pos="8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DQ Read &amp; Write</w:t>
      </w:r>
      <w:r>
        <w:tab/>
      </w:r>
      <w:r>
        <w:fldChar w:fldCharType="begin"/>
      </w:r>
      <w:r>
        <w:instrText xml:space="preserve"> PAGEREF _Toc147243099 \h </w:instrText>
      </w:r>
      <w:r>
        <w:fldChar w:fldCharType="separate"/>
      </w:r>
      <w:r>
        <w:t>10</w:t>
      </w:r>
      <w:r>
        <w:fldChar w:fldCharType="end"/>
      </w:r>
    </w:p>
    <w:p w14:paraId="3928E910" w14:textId="645D7062" w:rsidR="006D0517" w:rsidRDefault="006D0517">
      <w:pPr>
        <w:pStyle w:val="Sommario3"/>
        <w:tabs>
          <w:tab w:val="left" w:pos="155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Digital Input Values</w:t>
      </w:r>
      <w:r>
        <w:tab/>
      </w:r>
      <w:r>
        <w:fldChar w:fldCharType="begin"/>
      </w:r>
      <w:r>
        <w:instrText xml:space="preserve"> PAGEREF _Toc147243100 \h </w:instrText>
      </w:r>
      <w:r>
        <w:fldChar w:fldCharType="separate"/>
      </w:r>
      <w:r>
        <w:t>11</w:t>
      </w:r>
      <w:r>
        <w:fldChar w:fldCharType="end"/>
      </w:r>
    </w:p>
    <w:p w14:paraId="7181CB79" w14:textId="0FBE1BC3" w:rsidR="006D0517" w:rsidRDefault="006D0517">
      <w:pPr>
        <w:pStyle w:val="Sommario3"/>
        <w:tabs>
          <w:tab w:val="left" w:pos="155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Integer Values to Write</w:t>
      </w:r>
      <w:r>
        <w:tab/>
      </w:r>
      <w:r>
        <w:fldChar w:fldCharType="begin"/>
      </w:r>
      <w:r>
        <w:instrText xml:space="preserve"> PAGEREF _Toc147243101 \h </w:instrText>
      </w:r>
      <w:r>
        <w:fldChar w:fldCharType="separate"/>
      </w:r>
      <w:r>
        <w:t>12</w:t>
      </w:r>
      <w:r>
        <w:fldChar w:fldCharType="end"/>
      </w:r>
    </w:p>
    <w:p w14:paraId="1B67D7CC" w14:textId="3CAF5FA6" w:rsidR="006D0517" w:rsidRDefault="006D0517">
      <w:pPr>
        <w:pStyle w:val="Sommario3"/>
        <w:tabs>
          <w:tab w:val="left" w:pos="155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Save Log Data</w:t>
      </w:r>
      <w:r>
        <w:tab/>
      </w:r>
      <w:r>
        <w:fldChar w:fldCharType="begin"/>
      </w:r>
      <w:r>
        <w:instrText xml:space="preserve"> PAGEREF _Toc147243102 \h </w:instrText>
      </w:r>
      <w:r>
        <w:fldChar w:fldCharType="separate"/>
      </w:r>
      <w:r>
        <w:t>12</w:t>
      </w:r>
      <w:r>
        <w:fldChar w:fldCharType="end"/>
      </w:r>
    </w:p>
    <w:p w14:paraId="79CE63E1" w14:textId="02D1BABC" w:rsidR="006D0517" w:rsidRDefault="006D0517">
      <w:pPr>
        <w:pStyle w:val="Sommario3"/>
        <w:tabs>
          <w:tab w:val="left" w:pos="155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Device Sketch</w:t>
      </w:r>
      <w:r>
        <w:tab/>
      </w:r>
      <w:r>
        <w:fldChar w:fldCharType="begin"/>
      </w:r>
      <w:r>
        <w:instrText xml:space="preserve"> PAGEREF _Toc147243103 \h </w:instrText>
      </w:r>
      <w:r>
        <w:fldChar w:fldCharType="separate"/>
      </w:r>
      <w:r>
        <w:t>14</w:t>
      </w:r>
      <w:r>
        <w:fldChar w:fldCharType="end"/>
      </w:r>
    </w:p>
    <w:p w14:paraId="7DDAA678" w14:textId="3EBDDF5B" w:rsidR="006D0517" w:rsidRDefault="006D0517">
      <w:pPr>
        <w:pStyle w:val="Sommario3"/>
        <w:tabs>
          <w:tab w:val="left" w:pos="1559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AUTO MODE</w:t>
      </w:r>
      <w:r>
        <w:tab/>
      </w:r>
      <w:r>
        <w:fldChar w:fldCharType="begin"/>
      </w:r>
      <w:r>
        <w:instrText xml:space="preserve"> PAGEREF _Toc147243104 \h </w:instrText>
      </w:r>
      <w:r>
        <w:fldChar w:fldCharType="separate"/>
      </w:r>
      <w:r>
        <w:t>15</w:t>
      </w:r>
      <w:r>
        <w:fldChar w:fldCharType="end"/>
      </w:r>
    </w:p>
    <w:p w14:paraId="483153FC" w14:textId="34D439B8" w:rsidR="006D0517" w:rsidRPr="006D0517" w:rsidRDefault="006D0517">
      <w:pPr>
        <w:pStyle w:val="Sommario4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7C14">
        <w:rPr>
          <w:lang w:val="en-US"/>
        </w:rPr>
        <w:t>2.2.5.1</w:t>
      </w:r>
      <w:r w:rsidRPr="006D0517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8A7C14">
        <w:rPr>
          <w:lang w:val="en-US"/>
        </w:rPr>
        <w:t>Syntax Rules To Be Followed For Creating a Valid Command .txt File to Load</w:t>
      </w:r>
      <w:r w:rsidRPr="006D0517">
        <w:rPr>
          <w:lang w:val="en-US"/>
        </w:rPr>
        <w:tab/>
      </w:r>
      <w:r>
        <w:fldChar w:fldCharType="begin"/>
      </w:r>
      <w:r w:rsidRPr="006D0517">
        <w:rPr>
          <w:lang w:val="en-US"/>
        </w:rPr>
        <w:instrText xml:space="preserve"> PAGEREF _Toc147243105 \h </w:instrText>
      </w:r>
      <w:r>
        <w:fldChar w:fldCharType="separate"/>
      </w:r>
      <w:r w:rsidRPr="006D0517">
        <w:rPr>
          <w:lang w:val="en-US"/>
        </w:rPr>
        <w:t>16</w:t>
      </w:r>
      <w:r>
        <w:fldChar w:fldCharType="end"/>
      </w:r>
    </w:p>
    <w:p w14:paraId="276FD745" w14:textId="1F62E58C" w:rsidR="006D0517" w:rsidRPr="006D0517" w:rsidRDefault="006D0517">
      <w:pPr>
        <w:pStyle w:val="Sommario4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7C14">
        <w:rPr>
          <w:lang w:val="en-US"/>
        </w:rPr>
        <w:t>2.2.5.2</w:t>
      </w:r>
      <w:r w:rsidRPr="006D0517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6D0517">
        <w:rPr>
          <w:lang w:val="en-US"/>
        </w:rPr>
        <w:t>BUTTONS</w:t>
      </w:r>
      <w:r w:rsidRPr="006D0517">
        <w:rPr>
          <w:lang w:val="en-US"/>
        </w:rPr>
        <w:tab/>
      </w:r>
      <w:r>
        <w:fldChar w:fldCharType="begin"/>
      </w:r>
      <w:r w:rsidRPr="006D0517">
        <w:rPr>
          <w:lang w:val="en-US"/>
        </w:rPr>
        <w:instrText xml:space="preserve"> PAGEREF _Toc147243106 \h </w:instrText>
      </w:r>
      <w:r>
        <w:fldChar w:fldCharType="separate"/>
      </w:r>
      <w:r w:rsidRPr="006D0517">
        <w:rPr>
          <w:lang w:val="en-US"/>
        </w:rPr>
        <w:t>20</w:t>
      </w:r>
      <w:r>
        <w:fldChar w:fldCharType="end"/>
      </w:r>
    </w:p>
    <w:p w14:paraId="08A23B0D" w14:textId="5155E8C6" w:rsidR="006D0517" w:rsidRPr="006D0517" w:rsidRDefault="006D0517">
      <w:pPr>
        <w:pStyle w:val="Sommario5"/>
        <w:tabs>
          <w:tab w:val="left" w:pos="1798"/>
        </w:tabs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6D0517">
        <w:rPr>
          <w:lang w:val="en-US"/>
        </w:rPr>
        <w:t>2.2.5.2.1</w:t>
      </w:r>
      <w:r w:rsidRPr="006D0517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6D0517">
        <w:rPr>
          <w:lang w:val="en-US"/>
        </w:rPr>
        <w:t>LOAD COMMANDS</w:t>
      </w:r>
      <w:r w:rsidRPr="006D0517">
        <w:rPr>
          <w:lang w:val="en-US"/>
        </w:rPr>
        <w:tab/>
      </w:r>
      <w:r>
        <w:fldChar w:fldCharType="begin"/>
      </w:r>
      <w:r w:rsidRPr="006D0517">
        <w:rPr>
          <w:lang w:val="en-US"/>
        </w:rPr>
        <w:instrText xml:space="preserve"> PAGEREF _Toc147243107 \h </w:instrText>
      </w:r>
      <w:r>
        <w:fldChar w:fldCharType="separate"/>
      </w:r>
      <w:r w:rsidRPr="006D0517">
        <w:rPr>
          <w:lang w:val="en-US"/>
        </w:rPr>
        <w:t>20</w:t>
      </w:r>
      <w:r>
        <w:fldChar w:fldCharType="end"/>
      </w:r>
    </w:p>
    <w:p w14:paraId="52C0120D" w14:textId="60B0E14D" w:rsidR="006D0517" w:rsidRPr="006D0517" w:rsidRDefault="006D0517">
      <w:pPr>
        <w:pStyle w:val="Sommario5"/>
        <w:tabs>
          <w:tab w:val="left" w:pos="1798"/>
        </w:tabs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6D0517">
        <w:rPr>
          <w:lang w:val="en-US"/>
        </w:rPr>
        <w:t>2.2.5.2.2</w:t>
      </w:r>
      <w:r w:rsidRPr="006D0517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6D0517">
        <w:rPr>
          <w:lang w:val="en-US"/>
        </w:rPr>
        <w:t>EXECUTE</w:t>
      </w:r>
      <w:r w:rsidRPr="006D0517">
        <w:rPr>
          <w:lang w:val="en-US"/>
        </w:rPr>
        <w:tab/>
      </w:r>
      <w:r>
        <w:fldChar w:fldCharType="begin"/>
      </w:r>
      <w:r w:rsidRPr="006D0517">
        <w:rPr>
          <w:lang w:val="en-US"/>
        </w:rPr>
        <w:instrText xml:space="preserve"> PAGEREF _Toc147243108 \h </w:instrText>
      </w:r>
      <w:r>
        <w:fldChar w:fldCharType="separate"/>
      </w:r>
      <w:r w:rsidRPr="006D0517">
        <w:rPr>
          <w:lang w:val="en-US"/>
        </w:rPr>
        <w:t>22</w:t>
      </w:r>
      <w:r>
        <w:fldChar w:fldCharType="end"/>
      </w:r>
    </w:p>
    <w:p w14:paraId="2D815CA2" w14:textId="217D65FB" w:rsidR="006D0517" w:rsidRPr="006D0517" w:rsidRDefault="006D0517">
      <w:pPr>
        <w:pStyle w:val="Sommario5"/>
        <w:tabs>
          <w:tab w:val="left" w:pos="1798"/>
        </w:tabs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6D0517">
        <w:rPr>
          <w:lang w:val="en-US"/>
        </w:rPr>
        <w:t>2.2.5.2.3</w:t>
      </w:r>
      <w:r w:rsidRPr="006D0517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6D0517">
        <w:rPr>
          <w:lang w:val="en-US"/>
        </w:rPr>
        <w:t>OPEN LOG FILE</w:t>
      </w:r>
      <w:r w:rsidRPr="006D0517">
        <w:rPr>
          <w:lang w:val="en-US"/>
        </w:rPr>
        <w:tab/>
      </w:r>
      <w:r>
        <w:fldChar w:fldCharType="begin"/>
      </w:r>
      <w:r w:rsidRPr="006D0517">
        <w:rPr>
          <w:lang w:val="en-US"/>
        </w:rPr>
        <w:instrText xml:space="preserve"> PAGEREF _Toc147243109 \h </w:instrText>
      </w:r>
      <w:r>
        <w:fldChar w:fldCharType="separate"/>
      </w:r>
      <w:r w:rsidRPr="006D0517">
        <w:rPr>
          <w:lang w:val="en-US"/>
        </w:rPr>
        <w:t>22</w:t>
      </w:r>
      <w:r>
        <w:fldChar w:fldCharType="end"/>
      </w:r>
    </w:p>
    <w:p w14:paraId="56CB7982" w14:textId="0C0DA8C6" w:rsidR="006D0517" w:rsidRDefault="006D0517">
      <w:pPr>
        <w:pStyle w:val="Sommario5"/>
        <w:tabs>
          <w:tab w:val="left" w:pos="1798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8A7C14">
        <w:t>2.2.5.2.4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8A7C14">
        <w:t>STOP</w:t>
      </w:r>
      <w:r>
        <w:tab/>
      </w:r>
      <w:r>
        <w:fldChar w:fldCharType="begin"/>
      </w:r>
      <w:r>
        <w:instrText xml:space="preserve"> PAGEREF _Toc147243110 \h </w:instrText>
      </w:r>
      <w:r>
        <w:fldChar w:fldCharType="separate"/>
      </w:r>
      <w:r>
        <w:t>23</w:t>
      </w:r>
      <w:r>
        <w:fldChar w:fldCharType="end"/>
      </w:r>
    </w:p>
    <w:p w14:paraId="7BB57648" w14:textId="57015514" w:rsidR="007C3BA5" w:rsidRPr="00A84C4B" w:rsidRDefault="00065395" w:rsidP="00A84C4B">
      <w:pPr>
        <w:pStyle w:val="NORMSW"/>
        <w:rPr>
          <w:noProof w:val="0"/>
          <w:lang w:val="en-US"/>
        </w:rPr>
      </w:pPr>
      <w:r w:rsidRPr="008128C2">
        <w:rPr>
          <w:noProof w:val="0"/>
          <w:lang w:val="en-US"/>
        </w:rPr>
        <w:fldChar w:fldCharType="end"/>
      </w:r>
    </w:p>
    <w:p w14:paraId="39CE51D7" w14:textId="336A1CF7" w:rsidR="00606905" w:rsidRPr="00206328" w:rsidRDefault="00C9642C" w:rsidP="00206328">
      <w:pPr>
        <w:pStyle w:val="Titolo1"/>
        <w:rPr>
          <w:noProof w:val="0"/>
          <w:lang w:val="en-US"/>
        </w:rPr>
      </w:pPr>
      <w:r w:rsidRPr="00CA05D7">
        <w:rPr>
          <w:lang w:val="en-US"/>
        </w:rPr>
        <w:br w:type="page"/>
      </w:r>
      <w:bookmarkStart w:id="4" w:name="_Toc147243092"/>
      <w:r w:rsidR="00152C87">
        <w:rPr>
          <w:noProof w:val="0"/>
          <w:lang w:val="en-US"/>
        </w:rPr>
        <w:lastRenderedPageBreak/>
        <w:t>INSTALLATION</w:t>
      </w:r>
      <w:bookmarkEnd w:id="4"/>
    </w:p>
    <w:p w14:paraId="20956E81" w14:textId="29F93F90" w:rsidR="00195342" w:rsidRDefault="00DE60B7" w:rsidP="00DE60B7">
      <w:pPr>
        <w:pStyle w:val="NORMSW"/>
        <w:rPr>
          <w:lang w:val="en-US"/>
        </w:rPr>
      </w:pPr>
      <w:r>
        <w:rPr>
          <w:lang w:val="en-US"/>
        </w:rPr>
        <w:t xml:space="preserve">The </w:t>
      </w:r>
      <w:r w:rsidR="004C5516">
        <w:rPr>
          <w:lang w:val="en-US"/>
        </w:rPr>
        <w:t>full i</w:t>
      </w:r>
      <w:r>
        <w:rPr>
          <w:lang w:val="en-US"/>
        </w:rPr>
        <w:t xml:space="preserve">nstallation is made in </w:t>
      </w:r>
      <w:r w:rsidR="00E97FAD">
        <w:rPr>
          <w:lang w:val="en-US"/>
        </w:rPr>
        <w:t>3</w:t>
      </w:r>
      <w:r>
        <w:rPr>
          <w:lang w:val="en-US"/>
        </w:rPr>
        <w:t xml:space="preserve"> steps: </w:t>
      </w:r>
    </w:p>
    <w:p w14:paraId="2A8DD84C" w14:textId="6720ECB7" w:rsidR="00195342" w:rsidRPr="00BA11F6" w:rsidRDefault="00404C0F" w:rsidP="00195342">
      <w:pPr>
        <w:pStyle w:val="NORMSW"/>
        <w:numPr>
          <w:ilvl w:val="0"/>
          <w:numId w:val="83"/>
        </w:numPr>
        <w:rPr>
          <w:lang w:val="en-US"/>
        </w:rPr>
      </w:pPr>
      <w:r w:rsidRPr="00BA11F6">
        <w:rPr>
          <w:lang w:val="en-US"/>
        </w:rPr>
        <w:t>ADVANTECH</w:t>
      </w:r>
      <w:r w:rsidR="00DE60B7" w:rsidRPr="00BA11F6">
        <w:rPr>
          <w:lang w:val="en-US"/>
        </w:rPr>
        <w:t xml:space="preserve"> Drivers </w:t>
      </w:r>
      <w:r w:rsidR="00195342" w:rsidRPr="00BA11F6">
        <w:rPr>
          <w:lang w:val="en-US"/>
        </w:rPr>
        <w:t>Installation</w:t>
      </w:r>
    </w:p>
    <w:p w14:paraId="0948C5E8" w14:textId="43EDEDB1" w:rsidR="0035696F" w:rsidRPr="00BA11F6" w:rsidRDefault="0035696F" w:rsidP="00195342">
      <w:pPr>
        <w:pStyle w:val="NORMSW"/>
        <w:numPr>
          <w:ilvl w:val="0"/>
          <w:numId w:val="83"/>
        </w:numPr>
        <w:rPr>
          <w:lang w:val="en-US"/>
        </w:rPr>
      </w:pPr>
      <w:r w:rsidRPr="00BA11F6">
        <w:rPr>
          <w:lang w:val="en-US"/>
        </w:rPr>
        <w:t>ADVANTECH HW Setup</w:t>
      </w:r>
    </w:p>
    <w:p w14:paraId="60E6E9F1" w14:textId="2FF33CC8" w:rsidR="00DE60B7" w:rsidRPr="00BA11F6" w:rsidRDefault="00B7107E" w:rsidP="00195342">
      <w:pPr>
        <w:pStyle w:val="NORMSW"/>
        <w:numPr>
          <w:ilvl w:val="0"/>
          <w:numId w:val="83"/>
        </w:numPr>
        <w:rPr>
          <w:lang w:val="en-US"/>
        </w:rPr>
      </w:pPr>
      <w:r w:rsidRPr="00BA11F6">
        <w:rPr>
          <w:lang w:val="en-US"/>
        </w:rPr>
        <w:t>DAQs4Comm</w:t>
      </w:r>
      <w:r w:rsidR="00DE60B7" w:rsidRPr="00BA11F6">
        <w:rPr>
          <w:lang w:val="en-US"/>
        </w:rPr>
        <w:t xml:space="preserve"> SW Installation</w:t>
      </w:r>
    </w:p>
    <w:p w14:paraId="7355AC64" w14:textId="77777777" w:rsidR="00206328" w:rsidRPr="00DE60B7" w:rsidRDefault="00206328" w:rsidP="00206328">
      <w:pPr>
        <w:pStyle w:val="NORMSW"/>
        <w:ind w:left="1778"/>
        <w:rPr>
          <w:lang w:val="en-US"/>
        </w:rPr>
      </w:pPr>
    </w:p>
    <w:p w14:paraId="060420FA" w14:textId="69DB5ECE" w:rsidR="00B669DF" w:rsidRPr="00206328" w:rsidRDefault="00716DA0" w:rsidP="00206328">
      <w:pPr>
        <w:pStyle w:val="Titolo2"/>
        <w:rPr>
          <w:rFonts w:cs="Arial"/>
          <w:noProof w:val="0"/>
          <w:lang w:val="en-US"/>
        </w:rPr>
      </w:pPr>
      <w:bookmarkStart w:id="5" w:name="_Toc147243093"/>
      <w:r>
        <w:rPr>
          <w:rFonts w:cs="Arial"/>
          <w:noProof w:val="0"/>
          <w:lang w:val="en-US"/>
        </w:rPr>
        <w:t>ADVANTECH</w:t>
      </w:r>
      <w:r w:rsidR="001464A6">
        <w:rPr>
          <w:rFonts w:cs="Arial"/>
          <w:noProof w:val="0"/>
          <w:lang w:val="en-US"/>
        </w:rPr>
        <w:t xml:space="preserve"> Drivers Installation</w:t>
      </w:r>
      <w:bookmarkEnd w:id="5"/>
    </w:p>
    <w:p w14:paraId="47B58313" w14:textId="44A1936B" w:rsidR="00206328" w:rsidRDefault="00D27137" w:rsidP="00545EEC">
      <w:pPr>
        <w:pStyle w:val="NORMSW"/>
        <w:rPr>
          <w:rFonts w:cs="Arial"/>
          <w:noProof w:val="0"/>
          <w:lang w:val="en-US"/>
        </w:rPr>
      </w:pPr>
      <w:r>
        <w:rPr>
          <w:rFonts w:cs="Arial"/>
          <w:noProof w:val="0"/>
          <w:lang w:val="en-US"/>
        </w:rPr>
        <w:t>First</w:t>
      </w:r>
      <w:r w:rsidR="00F715D3">
        <w:rPr>
          <w:rFonts w:cs="Arial"/>
          <w:noProof w:val="0"/>
          <w:lang w:val="en-US"/>
        </w:rPr>
        <w:t xml:space="preserve"> install </w:t>
      </w:r>
      <w:r w:rsidR="004F3C95">
        <w:rPr>
          <w:rFonts w:cs="Arial"/>
          <w:noProof w:val="0"/>
          <w:lang w:val="en-US"/>
        </w:rPr>
        <w:t xml:space="preserve">the </w:t>
      </w:r>
      <w:r w:rsidR="00F47923">
        <w:rPr>
          <w:rFonts w:cs="Arial"/>
          <w:noProof w:val="0"/>
          <w:lang w:val="en-US"/>
        </w:rPr>
        <w:t xml:space="preserve">Advantech Drivers </w:t>
      </w:r>
      <w:r w:rsidR="004C2AA3">
        <w:rPr>
          <w:rFonts w:cs="Arial"/>
          <w:noProof w:val="0"/>
          <w:lang w:val="en-US"/>
        </w:rPr>
        <w:t>from</w:t>
      </w:r>
      <w:r w:rsidR="00BC419B">
        <w:rPr>
          <w:rFonts w:cs="Arial"/>
          <w:noProof w:val="0"/>
          <w:lang w:val="en-US"/>
        </w:rPr>
        <w:t xml:space="preserve"> </w:t>
      </w:r>
      <w:ins w:id="6" w:author="Matteo Bertoia" w:date="2023-11-13T22:25:00Z">
        <w:r w:rsidR="002C1554">
          <w:rPr>
            <w:rFonts w:cs="Arial"/>
            <w:noProof w:val="0"/>
            <w:lang w:val="en-US"/>
          </w:rPr>
          <w:t>the website</w:t>
        </w:r>
      </w:ins>
      <w:del w:id="7" w:author="Matteo Bertoia" w:date="2023-11-13T22:25:00Z">
        <w:r w:rsidR="00104DC7" w:rsidRPr="00104DC7" w:rsidDel="002C1554">
          <w:rPr>
            <w:rFonts w:cs="Arial"/>
            <w:b/>
            <w:noProof w:val="0"/>
            <w:lang w:val="en-US"/>
          </w:rPr>
          <w:delText>Xnavi_OfflineSetup0.exe</w:delText>
        </w:r>
        <w:r w:rsidR="00104DC7" w:rsidDel="002C1554">
          <w:rPr>
            <w:rFonts w:cs="Arial"/>
            <w:noProof w:val="0"/>
            <w:lang w:val="en-US"/>
          </w:rPr>
          <w:delText xml:space="preserve"> in </w:delText>
        </w:r>
        <w:r w:rsidR="00104DC7" w:rsidRPr="00104DC7" w:rsidDel="002C1554">
          <w:rPr>
            <w:rFonts w:cs="Arial"/>
            <w:b/>
            <w:noProof w:val="0"/>
            <w:lang w:val="en-US"/>
          </w:rPr>
          <w:delText>Drivers</w:delText>
        </w:r>
        <w:r w:rsidR="00104DC7" w:rsidDel="002C1554">
          <w:rPr>
            <w:rFonts w:cs="Arial"/>
            <w:noProof w:val="0"/>
            <w:lang w:val="en-US"/>
          </w:rPr>
          <w:delText xml:space="preserve"> folder</w:delText>
        </w:r>
      </w:del>
      <w:r w:rsidR="003919BB">
        <w:rPr>
          <w:rFonts w:cs="Arial"/>
          <w:noProof w:val="0"/>
          <w:lang w:val="en-US"/>
        </w:rPr>
        <w:t xml:space="preserve">; check only the </w:t>
      </w:r>
      <w:r w:rsidR="003919BB" w:rsidRPr="003919BB">
        <w:rPr>
          <w:rFonts w:cs="Arial"/>
          <w:noProof w:val="0"/>
          <w:lang w:val="en-US"/>
        </w:rPr>
        <w:t>Navigator Framework, USB-5800 Driver, USB-5801 Driver, USB-5817 Driver, USB-5820 Driver and all the SDK components</w:t>
      </w:r>
      <w:r w:rsidR="00104DC7">
        <w:rPr>
          <w:rFonts w:cs="Arial"/>
          <w:noProof w:val="0"/>
          <w:lang w:val="en-US"/>
        </w:rPr>
        <w:t xml:space="preserve">. </w:t>
      </w:r>
    </w:p>
    <w:p w14:paraId="1E05B8F8" w14:textId="77777777" w:rsidR="00545EEC" w:rsidRDefault="00545EEC" w:rsidP="00545EEC">
      <w:pPr>
        <w:pStyle w:val="NORMSW"/>
        <w:rPr>
          <w:rFonts w:cs="Arial"/>
          <w:noProof w:val="0"/>
          <w:lang w:val="en-US"/>
        </w:rPr>
      </w:pPr>
    </w:p>
    <w:p w14:paraId="469779F2" w14:textId="28E8CF12" w:rsidR="00206328" w:rsidRDefault="00206328" w:rsidP="00206328">
      <w:pPr>
        <w:pStyle w:val="Titolo2"/>
        <w:rPr>
          <w:rFonts w:cs="Arial"/>
          <w:noProof w:val="0"/>
          <w:lang w:val="en-US"/>
        </w:rPr>
      </w:pPr>
      <w:bookmarkStart w:id="8" w:name="_Toc147243094"/>
      <w:r>
        <w:rPr>
          <w:rFonts w:cs="Arial"/>
          <w:noProof w:val="0"/>
          <w:lang w:val="en-US"/>
        </w:rPr>
        <w:t xml:space="preserve">ADVANTECH HW </w:t>
      </w:r>
      <w:r w:rsidR="00FC0A92">
        <w:rPr>
          <w:rFonts w:cs="Arial"/>
          <w:noProof w:val="0"/>
          <w:lang w:val="en-US"/>
        </w:rPr>
        <w:t>Setup</w:t>
      </w:r>
      <w:bookmarkEnd w:id="8"/>
    </w:p>
    <w:p w14:paraId="1DAE0834" w14:textId="602EB44A" w:rsidR="007B2D8F" w:rsidRDefault="007B2D8F" w:rsidP="007B2D8F">
      <w:pPr>
        <w:pStyle w:val="NORMSW"/>
        <w:rPr>
          <w:lang w:val="en-US"/>
        </w:rPr>
      </w:pPr>
      <w:r>
        <w:rPr>
          <w:lang w:val="en-US"/>
        </w:rPr>
        <w:t xml:space="preserve">To avoid misunderstanding just pay attention on how the connection between all </w:t>
      </w:r>
      <w:r w:rsidR="00485CEE">
        <w:rPr>
          <w:lang w:val="en-US"/>
        </w:rPr>
        <w:t xml:space="preserve">devices </w:t>
      </w:r>
      <w:r w:rsidR="005A1A2E">
        <w:rPr>
          <w:lang w:val="en-US"/>
        </w:rPr>
        <w:t>should</w:t>
      </w:r>
      <w:r w:rsidR="00700DB0">
        <w:rPr>
          <w:lang w:val="en-US"/>
        </w:rPr>
        <w:t xml:space="preserve"> be</w:t>
      </w:r>
      <w:r>
        <w:rPr>
          <w:lang w:val="en-US"/>
        </w:rPr>
        <w:t xml:space="preserve"> made. </w:t>
      </w:r>
    </w:p>
    <w:p w14:paraId="5E5A3B08" w14:textId="7153E3AB" w:rsidR="00206328" w:rsidRDefault="007B2D8F" w:rsidP="003677AE">
      <w:pPr>
        <w:pStyle w:val="NORMSW"/>
        <w:rPr>
          <w:lang w:val="en-US"/>
        </w:rPr>
      </w:pPr>
      <w:r>
        <w:rPr>
          <w:lang w:val="en-US"/>
        </w:rPr>
        <w:t xml:space="preserve">First decide how many devices ADVANTECH USB 5856 you </w:t>
      </w:r>
      <w:r w:rsidR="008C51F5">
        <w:rPr>
          <w:lang w:val="en-US"/>
        </w:rPr>
        <w:t>need (no more than 5</w:t>
      </w:r>
      <w:r w:rsidR="0080578F">
        <w:rPr>
          <w:lang w:val="en-US"/>
        </w:rPr>
        <w:t xml:space="preserve"> </w:t>
      </w:r>
      <w:r w:rsidR="00301E30">
        <w:rPr>
          <w:lang w:val="en-US"/>
        </w:rPr>
        <w:t xml:space="preserve">devices in </w:t>
      </w:r>
      <w:r w:rsidR="00C15021">
        <w:rPr>
          <w:lang w:val="en-US"/>
        </w:rPr>
        <w:t>cascaded</w:t>
      </w:r>
      <w:r>
        <w:rPr>
          <w:lang w:val="en-US"/>
        </w:rPr>
        <w:t xml:space="preserve">), then connect </w:t>
      </w:r>
      <w:r w:rsidR="0032414A">
        <w:rPr>
          <w:lang w:val="en-US"/>
        </w:rPr>
        <w:t xml:space="preserve">only </w:t>
      </w:r>
      <w:r>
        <w:rPr>
          <w:lang w:val="en-US"/>
        </w:rPr>
        <w:t>the first</w:t>
      </w:r>
      <w:r w:rsidR="007A07C6">
        <w:rPr>
          <w:lang w:val="en-US"/>
        </w:rPr>
        <w:t xml:space="preserve"> one</w:t>
      </w:r>
      <w:r>
        <w:rPr>
          <w:lang w:val="en-US"/>
        </w:rPr>
        <w:t xml:space="preserve"> (</w:t>
      </w:r>
      <w:r>
        <w:rPr>
          <w:b/>
          <w:lang w:val="en-US"/>
        </w:rPr>
        <w:t>setted</w:t>
      </w:r>
      <w:r w:rsidRPr="007B2D8F">
        <w:rPr>
          <w:b/>
          <w:lang w:val="en-US"/>
        </w:rPr>
        <w:t xml:space="preserve"> </w:t>
      </w:r>
      <w:r w:rsidR="003873DF">
        <w:rPr>
          <w:b/>
          <w:lang w:val="en-US"/>
        </w:rPr>
        <w:t xml:space="preserve">via HW </w:t>
      </w:r>
      <w:r w:rsidR="00A6081F">
        <w:rPr>
          <w:b/>
          <w:lang w:val="en-US"/>
        </w:rPr>
        <w:t>with</w:t>
      </w:r>
      <w:r w:rsidR="0032414A" w:rsidRPr="0032414A">
        <w:rPr>
          <w:b/>
          <w:lang w:val="en-US"/>
        </w:rPr>
        <w:t xml:space="preserve"> </w:t>
      </w:r>
      <w:r w:rsidRPr="007B2D8F">
        <w:rPr>
          <w:b/>
          <w:lang w:val="en-US"/>
        </w:rPr>
        <w:t>BID 0</w:t>
      </w:r>
      <w:r>
        <w:rPr>
          <w:lang w:val="en-US"/>
        </w:rPr>
        <w:t>) directly to PC</w:t>
      </w:r>
      <w:r w:rsidR="00F6119F">
        <w:rPr>
          <w:lang w:val="en-US"/>
        </w:rPr>
        <w:t>.</w:t>
      </w:r>
      <w:r w:rsidR="00F81FD0">
        <w:rPr>
          <w:lang w:val="en-US"/>
        </w:rPr>
        <w:t xml:space="preserve"> </w:t>
      </w:r>
      <w:r w:rsidR="00F6119F">
        <w:rPr>
          <w:lang w:val="en-US"/>
        </w:rPr>
        <w:t>T</w:t>
      </w:r>
      <w:r>
        <w:rPr>
          <w:lang w:val="en-US"/>
        </w:rPr>
        <w:t>he sec</w:t>
      </w:r>
      <w:r w:rsidR="0032414A">
        <w:rPr>
          <w:lang w:val="en-US"/>
        </w:rPr>
        <w:t>ond</w:t>
      </w:r>
      <w:r w:rsidR="007A07C6">
        <w:rPr>
          <w:lang w:val="en-US"/>
        </w:rPr>
        <w:t xml:space="preserve"> one</w:t>
      </w:r>
      <w:r w:rsidR="0032414A">
        <w:rPr>
          <w:lang w:val="en-US"/>
        </w:rPr>
        <w:t xml:space="preserve"> </w:t>
      </w:r>
      <w:r>
        <w:rPr>
          <w:lang w:val="en-US"/>
        </w:rPr>
        <w:t>(</w:t>
      </w:r>
      <w:r w:rsidR="003873DF">
        <w:rPr>
          <w:b/>
          <w:lang w:val="en-US"/>
        </w:rPr>
        <w:t>setted via HW</w:t>
      </w:r>
      <w:r w:rsidRPr="007B2D8F">
        <w:rPr>
          <w:b/>
          <w:lang w:val="en-US"/>
        </w:rPr>
        <w:t xml:space="preserve"> </w:t>
      </w:r>
      <w:r w:rsidR="00A6081F">
        <w:rPr>
          <w:b/>
          <w:lang w:val="en-US"/>
        </w:rPr>
        <w:t>with</w:t>
      </w:r>
      <w:r w:rsidR="0032414A">
        <w:rPr>
          <w:b/>
          <w:lang w:val="en-US"/>
        </w:rPr>
        <w:t xml:space="preserve"> </w:t>
      </w:r>
      <w:r w:rsidRPr="007B2D8F">
        <w:rPr>
          <w:b/>
          <w:lang w:val="en-US"/>
        </w:rPr>
        <w:t>BID 1</w:t>
      </w:r>
      <w:r>
        <w:rPr>
          <w:lang w:val="en-US"/>
        </w:rPr>
        <w:t xml:space="preserve">) </w:t>
      </w:r>
      <w:r w:rsidR="00B93166">
        <w:rPr>
          <w:lang w:val="en-US"/>
        </w:rPr>
        <w:t xml:space="preserve">must be </w:t>
      </w:r>
      <w:r>
        <w:rPr>
          <w:lang w:val="en-US"/>
        </w:rPr>
        <w:t>connect</w:t>
      </w:r>
      <w:r w:rsidR="00B93166">
        <w:rPr>
          <w:lang w:val="en-US"/>
        </w:rPr>
        <w:t>ed</w:t>
      </w:r>
      <w:r>
        <w:rPr>
          <w:lang w:val="en-US"/>
        </w:rPr>
        <w:t xml:space="preserve"> to the first </w:t>
      </w:r>
      <w:r w:rsidR="007A07C6">
        <w:rPr>
          <w:lang w:val="en-US"/>
        </w:rPr>
        <w:t xml:space="preserve">one </w:t>
      </w:r>
      <w:r>
        <w:rPr>
          <w:lang w:val="en-US"/>
        </w:rPr>
        <w:t xml:space="preserve">via dedicated cable, the third </w:t>
      </w:r>
      <w:r w:rsidR="007A07C6">
        <w:rPr>
          <w:lang w:val="en-US"/>
        </w:rPr>
        <w:t>one</w:t>
      </w:r>
      <w:r w:rsidR="003A1A18">
        <w:rPr>
          <w:lang w:val="en-US"/>
        </w:rPr>
        <w:t xml:space="preserve"> (</w:t>
      </w:r>
      <w:r w:rsidR="003A1A18" w:rsidRPr="003A1A18">
        <w:rPr>
          <w:b/>
          <w:bCs/>
          <w:lang w:val="en-US"/>
        </w:rPr>
        <w:t>setted via HW with BID 2</w:t>
      </w:r>
      <w:r w:rsidR="003A1A18">
        <w:rPr>
          <w:lang w:val="en-US"/>
        </w:rPr>
        <w:t>)</w:t>
      </w:r>
      <w:r w:rsidR="007A07C6">
        <w:rPr>
          <w:lang w:val="en-US"/>
        </w:rPr>
        <w:t xml:space="preserve"> </w:t>
      </w:r>
      <w:r w:rsidR="00B93166">
        <w:rPr>
          <w:lang w:val="en-US"/>
        </w:rPr>
        <w:t xml:space="preserve">must be </w:t>
      </w:r>
      <w:r>
        <w:rPr>
          <w:lang w:val="en-US"/>
        </w:rPr>
        <w:t>connect</w:t>
      </w:r>
      <w:r w:rsidR="00B93166">
        <w:rPr>
          <w:lang w:val="en-US"/>
        </w:rPr>
        <w:t>ed</w:t>
      </w:r>
      <w:r w:rsidR="003873DF">
        <w:rPr>
          <w:lang w:val="en-US"/>
        </w:rPr>
        <w:t xml:space="preserve"> to the second </w:t>
      </w:r>
      <w:r w:rsidR="007A07C6">
        <w:rPr>
          <w:lang w:val="en-US"/>
        </w:rPr>
        <w:t xml:space="preserve">one </w:t>
      </w:r>
      <w:r w:rsidR="003873DF">
        <w:rPr>
          <w:lang w:val="en-US"/>
        </w:rPr>
        <w:t>in the same way, and so on…</w:t>
      </w:r>
      <w:r>
        <w:rPr>
          <w:lang w:val="en-US"/>
        </w:rPr>
        <w:t xml:space="preserve"> </w:t>
      </w:r>
    </w:p>
    <w:p w14:paraId="43E6C30B" w14:textId="77777777" w:rsidR="006811CB" w:rsidRPr="003677AE" w:rsidRDefault="006811CB" w:rsidP="003677AE">
      <w:pPr>
        <w:pStyle w:val="NORMSW"/>
        <w:rPr>
          <w:lang w:val="en-US"/>
        </w:rPr>
      </w:pPr>
    </w:p>
    <w:p w14:paraId="3469B30C" w14:textId="24F59F07" w:rsidR="00264750" w:rsidRDefault="009E5229" w:rsidP="00264750">
      <w:pPr>
        <w:pStyle w:val="Titolo2"/>
        <w:rPr>
          <w:rFonts w:cs="Arial"/>
          <w:noProof w:val="0"/>
          <w:lang w:val="en-US"/>
        </w:rPr>
      </w:pPr>
      <w:bookmarkStart w:id="9" w:name="_Toc147243095"/>
      <w:r>
        <w:rPr>
          <w:rFonts w:cs="Arial"/>
          <w:noProof w:val="0"/>
          <w:lang w:val="en-US"/>
        </w:rPr>
        <w:t>DAQs</w:t>
      </w:r>
      <w:r w:rsidR="000B06B4">
        <w:rPr>
          <w:rFonts w:cs="Arial"/>
          <w:noProof w:val="0"/>
          <w:lang w:val="en-US"/>
        </w:rPr>
        <w:t>4Comm</w:t>
      </w:r>
      <w:r w:rsidR="00DE60B7">
        <w:rPr>
          <w:rFonts w:cs="Arial"/>
          <w:noProof w:val="0"/>
          <w:lang w:val="en-US"/>
        </w:rPr>
        <w:t xml:space="preserve"> SW Installation</w:t>
      </w:r>
      <w:bookmarkEnd w:id="9"/>
    </w:p>
    <w:p w14:paraId="4C3AD421" w14:textId="77777777" w:rsidR="005C7BF9" w:rsidRDefault="005C7BF9" w:rsidP="005C7BF9">
      <w:pPr>
        <w:pStyle w:val="NORMSW"/>
        <w:rPr>
          <w:lang w:val="en-US"/>
        </w:rPr>
      </w:pPr>
    </w:p>
    <w:p w14:paraId="07C1FD7A" w14:textId="1E203850" w:rsidR="005C7BF9" w:rsidRDefault="00E34109" w:rsidP="005C7BF9">
      <w:pPr>
        <w:pStyle w:val="NORMSW"/>
        <w:rPr>
          <w:lang w:val="en-US"/>
        </w:rPr>
      </w:pPr>
      <w:r>
        <w:rPr>
          <w:lang w:val="en-US"/>
        </w:rPr>
        <w:t>Run the</w:t>
      </w:r>
      <w:r w:rsidR="00E55094">
        <w:rPr>
          <w:lang w:val="en-US"/>
        </w:rPr>
        <w:t xml:space="preserve"> </w:t>
      </w:r>
      <w:r w:rsidR="00841B47">
        <w:rPr>
          <w:b/>
          <w:bCs/>
          <w:lang w:val="en-US"/>
        </w:rPr>
        <w:t>DAQs4</w:t>
      </w:r>
      <w:r w:rsidR="003A425E">
        <w:rPr>
          <w:b/>
          <w:bCs/>
          <w:lang w:val="en-US"/>
        </w:rPr>
        <w:t>Comm</w:t>
      </w:r>
      <w:r w:rsidR="008C4914" w:rsidRPr="00671627">
        <w:rPr>
          <w:b/>
          <w:bCs/>
          <w:lang w:val="en-US"/>
        </w:rPr>
        <w:t>_Setup</w:t>
      </w:r>
      <w:r w:rsidR="00E55094">
        <w:rPr>
          <w:lang w:val="en-US"/>
        </w:rPr>
        <w:t xml:space="preserve"> Windows package </w:t>
      </w:r>
      <w:r w:rsidR="008C4914">
        <w:rPr>
          <w:lang w:val="en-US"/>
        </w:rPr>
        <w:t>s</w:t>
      </w:r>
      <w:r w:rsidR="00E55094">
        <w:rPr>
          <w:lang w:val="en-US"/>
        </w:rPr>
        <w:t xml:space="preserve">etup </w:t>
      </w:r>
    </w:p>
    <w:p w14:paraId="00E0A26F" w14:textId="77777777" w:rsidR="007D7E12" w:rsidRDefault="007D7E12" w:rsidP="005C7BF9">
      <w:pPr>
        <w:pStyle w:val="NORMSW"/>
        <w:rPr>
          <w:lang w:val="en-US"/>
        </w:rPr>
      </w:pPr>
    </w:p>
    <w:p w14:paraId="04D28D89" w14:textId="571DE05E" w:rsidR="00E34109" w:rsidRPr="005C7BF9" w:rsidRDefault="00B12EEE" w:rsidP="00B12EEE">
      <w:pPr>
        <w:pStyle w:val="NORMSW"/>
        <w:rPr>
          <w:lang w:val="en-US"/>
        </w:rPr>
      </w:pPr>
      <w:r>
        <w:drawing>
          <wp:inline distT="0" distB="0" distL="0" distR="0" wp14:anchorId="18F7FC59" wp14:editId="31EFC9CF">
            <wp:extent cx="5010152" cy="9160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744" cy="9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4A11" w14:textId="0DA730A6" w:rsidR="004A4EF2" w:rsidRDefault="00390AF4" w:rsidP="00C226BF">
      <w:pPr>
        <w:pStyle w:val="NORMSW"/>
        <w:ind w:left="0"/>
        <w:rPr>
          <w:noProof w:val="0"/>
          <w:lang w:val="en-US"/>
        </w:rPr>
      </w:pPr>
      <w:r>
        <w:rPr>
          <w:noProof w:val="0"/>
          <w:lang w:val="en-US"/>
        </w:rPr>
        <w:t xml:space="preserve">                         </w:t>
      </w:r>
      <w:r w:rsidR="00A07C60">
        <w:rPr>
          <w:noProof w:val="0"/>
          <w:lang w:val="en-US"/>
        </w:rPr>
        <w:t>T</w:t>
      </w:r>
      <w:r w:rsidR="00A54170">
        <w:rPr>
          <w:noProof w:val="0"/>
          <w:lang w:val="en-US"/>
        </w:rPr>
        <w:t>hen</w:t>
      </w:r>
      <w:r w:rsidR="004A4EF2">
        <w:rPr>
          <w:noProof w:val="0"/>
          <w:lang w:val="en-US"/>
        </w:rPr>
        <w:t xml:space="preserve"> proceed to install as show</w:t>
      </w:r>
      <w:r w:rsidR="00A54170">
        <w:rPr>
          <w:noProof w:val="0"/>
          <w:lang w:val="en-US"/>
        </w:rPr>
        <w:t>n</w:t>
      </w:r>
      <w:r w:rsidR="00C47E72">
        <w:rPr>
          <w:noProof w:val="0"/>
          <w:lang w:val="en-US"/>
        </w:rPr>
        <w:t>:</w:t>
      </w:r>
    </w:p>
    <w:p w14:paraId="0CF636AB" w14:textId="5C9BF20C" w:rsidR="004A4EF2" w:rsidRDefault="004A4EF2" w:rsidP="00C226BF">
      <w:pPr>
        <w:pStyle w:val="NORMSW"/>
        <w:ind w:left="0"/>
        <w:rPr>
          <w:noProof w:val="0"/>
          <w:lang w:val="en-US"/>
        </w:rPr>
      </w:pPr>
      <w:r>
        <w:rPr>
          <w:noProof w:val="0"/>
          <w:lang w:val="en-US"/>
        </w:rPr>
        <w:t xml:space="preserve"> </w:t>
      </w:r>
    </w:p>
    <w:p w14:paraId="563127C7" w14:textId="20D76E41" w:rsidR="004E54A1" w:rsidRDefault="004E54A1" w:rsidP="004E54A1">
      <w:pPr>
        <w:pStyle w:val="NORMSW"/>
        <w:ind w:left="0"/>
        <w:jc w:val="center"/>
        <w:rPr>
          <w:noProof w:val="0"/>
          <w:lang w:val="en-US"/>
        </w:rPr>
      </w:pPr>
      <w:r>
        <w:lastRenderedPageBreak/>
        <w:drawing>
          <wp:inline distT="0" distB="0" distL="0" distR="0" wp14:anchorId="03AD6A9D" wp14:editId="5A2CE9CB">
            <wp:extent cx="4715533" cy="366763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9A74" w14:textId="76621A6F" w:rsidR="004A4EF2" w:rsidRDefault="004A4EF2" w:rsidP="004A4EF2">
      <w:pPr>
        <w:pStyle w:val="NORMSW"/>
        <w:ind w:left="0"/>
        <w:jc w:val="center"/>
        <w:rPr>
          <w:noProof w:val="0"/>
          <w:lang w:val="en-US"/>
        </w:rPr>
      </w:pPr>
    </w:p>
    <w:p w14:paraId="07C997B3" w14:textId="334743D2" w:rsidR="00C104B8" w:rsidRDefault="004E54A1" w:rsidP="004E54A1">
      <w:pPr>
        <w:pStyle w:val="NORMSW"/>
        <w:ind w:left="0"/>
        <w:jc w:val="center"/>
        <w:rPr>
          <w:noProof w:val="0"/>
          <w:lang w:val="en-US"/>
        </w:rPr>
      </w:pPr>
      <w:r>
        <w:drawing>
          <wp:inline distT="0" distB="0" distL="0" distR="0" wp14:anchorId="500191E6" wp14:editId="3D8661E8">
            <wp:extent cx="4686300" cy="3676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37" cy="36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185" w14:textId="77777777" w:rsidR="0022113D" w:rsidRDefault="0022113D" w:rsidP="004E54A1">
      <w:pPr>
        <w:pStyle w:val="NORMSW"/>
        <w:ind w:left="0"/>
        <w:jc w:val="center"/>
        <w:rPr>
          <w:noProof w:val="0"/>
          <w:lang w:val="en-US"/>
        </w:rPr>
      </w:pPr>
    </w:p>
    <w:p w14:paraId="26213264" w14:textId="50B2BF8F" w:rsidR="004E54A1" w:rsidRDefault="004E54A1" w:rsidP="004E54A1">
      <w:pPr>
        <w:pStyle w:val="NORMSW"/>
        <w:ind w:left="0"/>
        <w:jc w:val="center"/>
        <w:rPr>
          <w:noProof w:val="0"/>
          <w:lang w:val="en-US"/>
        </w:rPr>
      </w:pPr>
      <w:r>
        <w:drawing>
          <wp:inline distT="0" distB="0" distL="0" distR="0" wp14:anchorId="746BAC95" wp14:editId="70C4B500">
            <wp:extent cx="4706007" cy="3686689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42BF" w14:textId="2C9D15E0" w:rsidR="00A54170" w:rsidRDefault="00A54170" w:rsidP="00A54170">
      <w:pPr>
        <w:pStyle w:val="NORMSW"/>
        <w:ind w:left="0"/>
        <w:jc w:val="center"/>
        <w:rPr>
          <w:noProof w:val="0"/>
          <w:lang w:val="en-US"/>
        </w:rPr>
      </w:pPr>
    </w:p>
    <w:p w14:paraId="5C6DC33D" w14:textId="1FF2A854" w:rsidR="00DB433F" w:rsidRPr="00F50F4F" w:rsidRDefault="004E54A1" w:rsidP="00CD02FF">
      <w:pPr>
        <w:pStyle w:val="NORMSW"/>
        <w:ind w:left="0"/>
        <w:jc w:val="center"/>
        <w:rPr>
          <w:noProof w:val="0"/>
          <w:lang w:val="en-US"/>
        </w:rPr>
      </w:pPr>
      <w:r>
        <w:lastRenderedPageBreak/>
        <w:drawing>
          <wp:inline distT="0" distB="0" distL="0" distR="0" wp14:anchorId="65F60FE9" wp14:editId="0056E25A">
            <wp:extent cx="4706007" cy="370574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508629573"/>
    </w:p>
    <w:p w14:paraId="053AD8EA" w14:textId="477FF8A4" w:rsidR="007120C0" w:rsidRPr="007120C0" w:rsidRDefault="00015CBC" w:rsidP="007120C0">
      <w:pPr>
        <w:pStyle w:val="Titolo1"/>
        <w:rPr>
          <w:noProof w:val="0"/>
          <w:lang w:val="en-US"/>
        </w:rPr>
      </w:pPr>
      <w:bookmarkStart w:id="11" w:name="_Toc147243096"/>
      <w:bookmarkEnd w:id="10"/>
      <w:r>
        <w:rPr>
          <w:rStyle w:val="Enfasicorsivo"/>
          <w:i w:val="0"/>
          <w:noProof w:val="0"/>
          <w:lang w:val="en-US"/>
        </w:rPr>
        <w:t>DAQs</w:t>
      </w:r>
      <w:r w:rsidR="009F3E38">
        <w:rPr>
          <w:rStyle w:val="Enfasicorsivo"/>
          <w:i w:val="0"/>
          <w:noProof w:val="0"/>
          <w:lang w:val="en-US"/>
        </w:rPr>
        <w:t>4COMM</w:t>
      </w:r>
      <w:r w:rsidR="00E33FF7">
        <w:rPr>
          <w:rStyle w:val="Enfasicorsivo"/>
          <w:i w:val="0"/>
          <w:noProof w:val="0"/>
          <w:lang w:val="en-US"/>
        </w:rPr>
        <w:t xml:space="preserve"> </w:t>
      </w:r>
      <w:r w:rsidR="003607D1">
        <w:rPr>
          <w:rStyle w:val="Enfasicorsivo"/>
          <w:i w:val="0"/>
          <w:noProof w:val="0"/>
          <w:lang w:val="en-US"/>
        </w:rPr>
        <w:t>FUNCTIONS</w:t>
      </w:r>
      <w:bookmarkEnd w:id="11"/>
    </w:p>
    <w:p w14:paraId="7F2D33E5" w14:textId="1C2A2590" w:rsidR="00124054" w:rsidRDefault="007120C0" w:rsidP="007120C0">
      <w:pPr>
        <w:pStyle w:val="NORMSW"/>
        <w:rPr>
          <w:lang w:val="en-US"/>
        </w:rPr>
      </w:pPr>
      <w:r>
        <w:rPr>
          <w:lang w:val="en-US"/>
        </w:rPr>
        <w:t xml:space="preserve">The </w:t>
      </w:r>
      <w:r w:rsidR="00124054">
        <w:rPr>
          <w:lang w:val="en-US"/>
        </w:rPr>
        <w:t xml:space="preserve">main </w:t>
      </w:r>
      <w:r>
        <w:rPr>
          <w:lang w:val="en-US"/>
        </w:rPr>
        <w:t xml:space="preserve">application is thought to be opened </w:t>
      </w:r>
      <w:r w:rsidR="00124054">
        <w:rPr>
          <w:lang w:val="en-US"/>
        </w:rPr>
        <w:t xml:space="preserve">after </w:t>
      </w:r>
      <w:r w:rsidR="00C27D07">
        <w:rPr>
          <w:lang w:val="en-US"/>
        </w:rPr>
        <w:t xml:space="preserve">the </w:t>
      </w:r>
      <w:r w:rsidR="00124054" w:rsidRPr="00124054">
        <w:rPr>
          <w:b/>
          <w:lang w:val="en-US"/>
        </w:rPr>
        <w:t>Device Configuration</w:t>
      </w:r>
      <w:r w:rsidR="00124054">
        <w:rPr>
          <w:lang w:val="en-US"/>
        </w:rPr>
        <w:t xml:space="preserve"> is </w:t>
      </w:r>
      <w:r w:rsidR="002A6BDE">
        <w:rPr>
          <w:lang w:val="en-US"/>
        </w:rPr>
        <w:t>completed</w:t>
      </w:r>
      <w:r w:rsidR="00124054">
        <w:rPr>
          <w:lang w:val="en-US"/>
        </w:rPr>
        <w:t>.</w:t>
      </w:r>
    </w:p>
    <w:p w14:paraId="7B26C91C" w14:textId="20CE778A" w:rsidR="007120C0" w:rsidRDefault="003810B1" w:rsidP="007120C0">
      <w:pPr>
        <w:pStyle w:val="NORMSW"/>
        <w:rPr>
          <w:lang w:val="en-US"/>
        </w:rPr>
      </w:pPr>
      <w:r>
        <w:rPr>
          <w:lang w:val="en-US"/>
        </w:rPr>
        <w:t>I</w:t>
      </w:r>
      <w:r w:rsidR="00124054">
        <w:rPr>
          <w:lang w:val="en-US"/>
        </w:rPr>
        <w:t xml:space="preserve">t is made up by two different interactions </w:t>
      </w:r>
      <w:r w:rsidR="00DD2441">
        <w:rPr>
          <w:lang w:val="en-US"/>
        </w:rPr>
        <w:t xml:space="preserve">with the User, </w:t>
      </w:r>
      <w:r w:rsidR="00AE690F">
        <w:rPr>
          <w:lang w:val="en-US"/>
        </w:rPr>
        <w:t>all implemented in</w:t>
      </w:r>
      <w:r w:rsidR="00DF723B">
        <w:rPr>
          <w:lang w:val="en-US"/>
        </w:rPr>
        <w:t xml:space="preserve"> two </w:t>
      </w:r>
      <w:r w:rsidR="00AE690F">
        <w:rPr>
          <w:lang w:val="en-US"/>
        </w:rPr>
        <w:t>separated</w:t>
      </w:r>
      <w:r w:rsidR="00DF723B">
        <w:rPr>
          <w:lang w:val="en-US"/>
        </w:rPr>
        <w:t xml:space="preserve"> windows</w:t>
      </w:r>
      <w:r w:rsidR="00DD2441">
        <w:rPr>
          <w:lang w:val="en-US"/>
        </w:rPr>
        <w:t>,</w:t>
      </w:r>
      <w:r w:rsidR="00124054">
        <w:rPr>
          <w:lang w:val="en-US"/>
        </w:rPr>
        <w:t xml:space="preserve"> as follows:</w:t>
      </w:r>
    </w:p>
    <w:p w14:paraId="3646D96D" w14:textId="7548D485" w:rsidR="007120C0" w:rsidRDefault="007120C0" w:rsidP="007120C0">
      <w:pPr>
        <w:pStyle w:val="NORMSW"/>
        <w:numPr>
          <w:ilvl w:val="0"/>
          <w:numId w:val="83"/>
        </w:numPr>
        <w:rPr>
          <w:lang w:val="en-US"/>
        </w:rPr>
      </w:pPr>
      <w:r w:rsidRPr="007120C0">
        <w:rPr>
          <w:b/>
          <w:lang w:val="en-US"/>
        </w:rPr>
        <w:t>Device Configuration</w:t>
      </w:r>
      <w:r>
        <w:rPr>
          <w:lang w:val="en-US"/>
        </w:rPr>
        <w:t xml:space="preserve">: </w:t>
      </w:r>
      <w:r w:rsidR="005453ED">
        <w:rPr>
          <w:lang w:val="en-US"/>
        </w:rPr>
        <w:t>allows</w:t>
      </w:r>
      <w:r w:rsidR="00120EB7">
        <w:rPr>
          <w:lang w:val="en-US"/>
        </w:rPr>
        <w:t xml:space="preserve"> the user</w:t>
      </w:r>
      <w:r w:rsidR="005453ED">
        <w:rPr>
          <w:lang w:val="en-US"/>
        </w:rPr>
        <w:t xml:space="preserve"> to configure</w:t>
      </w:r>
      <w:r>
        <w:rPr>
          <w:lang w:val="en-US"/>
        </w:rPr>
        <w:t xml:space="preserve"> the in-build </w:t>
      </w:r>
      <w:r w:rsidR="00F63A85">
        <w:rPr>
          <w:lang w:val="en-US"/>
        </w:rPr>
        <w:t>hardware</w:t>
      </w:r>
      <w:r>
        <w:rPr>
          <w:lang w:val="en-US"/>
        </w:rPr>
        <w:t xml:space="preserve"> want</w:t>
      </w:r>
      <w:r w:rsidR="00F63A85">
        <w:rPr>
          <w:lang w:val="en-US"/>
        </w:rPr>
        <w:t>s</w:t>
      </w:r>
      <w:r>
        <w:rPr>
          <w:lang w:val="en-US"/>
        </w:rPr>
        <w:t xml:space="preserve"> to control</w:t>
      </w:r>
    </w:p>
    <w:p w14:paraId="7BCE70D4" w14:textId="59073391" w:rsidR="00264DB0" w:rsidRPr="00264DB0" w:rsidRDefault="007120C0" w:rsidP="00264DB0">
      <w:pPr>
        <w:pStyle w:val="NORMSW"/>
        <w:numPr>
          <w:ilvl w:val="0"/>
          <w:numId w:val="83"/>
        </w:numPr>
        <w:rPr>
          <w:lang w:val="en-US"/>
        </w:rPr>
      </w:pPr>
      <w:r>
        <w:rPr>
          <w:b/>
          <w:lang w:val="en-US"/>
        </w:rPr>
        <w:t>DQ Read &amp; Write</w:t>
      </w:r>
      <w:r>
        <w:rPr>
          <w:lang w:val="en-US"/>
        </w:rPr>
        <w:t>: the main application to read and write all the signals from the USB ADVANTECH 5856</w:t>
      </w:r>
      <w:r w:rsidR="00493426">
        <w:rPr>
          <w:lang w:val="en-US"/>
        </w:rPr>
        <w:t xml:space="preserve"> </w:t>
      </w:r>
      <w:r w:rsidR="00405A83">
        <w:rPr>
          <w:lang w:val="en-US"/>
        </w:rPr>
        <w:t>in</w:t>
      </w:r>
      <w:r w:rsidR="00611B18">
        <w:rPr>
          <w:lang w:val="en-US"/>
        </w:rPr>
        <w:t xml:space="preserve"> </w:t>
      </w:r>
      <w:r w:rsidR="00493426">
        <w:rPr>
          <w:lang w:val="en-US"/>
        </w:rPr>
        <w:t>both</w:t>
      </w:r>
      <w:r w:rsidR="00611B18">
        <w:rPr>
          <w:lang w:val="en-US"/>
        </w:rPr>
        <w:t xml:space="preserve"> </w:t>
      </w:r>
      <w:r w:rsidR="00493426">
        <w:rPr>
          <w:lang w:val="en-US"/>
        </w:rPr>
        <w:t>manual or automatic mode</w:t>
      </w:r>
    </w:p>
    <w:p w14:paraId="39CB5DB1" w14:textId="109CAFC2" w:rsidR="00264DB0" w:rsidRDefault="00264DB0" w:rsidP="00264DB0">
      <w:pPr>
        <w:pStyle w:val="Titolo2"/>
      </w:pPr>
      <w:bookmarkStart w:id="12" w:name="_Toc147243097"/>
      <w:r>
        <w:t>Device Configuration</w:t>
      </w:r>
      <w:bookmarkEnd w:id="12"/>
    </w:p>
    <w:p w14:paraId="7E02C916" w14:textId="6B24B914" w:rsidR="00EE3FBD" w:rsidRDefault="00EE3FBD" w:rsidP="00EE3FBD">
      <w:pPr>
        <w:pStyle w:val="NORMSW"/>
        <w:rPr>
          <w:noProof w:val="0"/>
          <w:lang w:val="en-US"/>
        </w:rPr>
      </w:pPr>
      <w:r>
        <w:rPr>
          <w:noProof w:val="0"/>
          <w:lang w:val="en-US"/>
        </w:rPr>
        <w:t xml:space="preserve">Double click on the </w:t>
      </w:r>
      <w:r>
        <w:rPr>
          <w:b/>
          <w:bCs/>
          <w:noProof w:val="0"/>
          <w:lang w:val="en-US"/>
        </w:rPr>
        <w:t>DAQs4Comm</w:t>
      </w:r>
      <w:r w:rsidRPr="00E57650">
        <w:rPr>
          <w:b/>
          <w:bCs/>
          <w:noProof w:val="0"/>
          <w:lang w:val="en-US"/>
        </w:rPr>
        <w:t>.exe</w:t>
      </w:r>
      <w:r>
        <w:rPr>
          <w:noProof w:val="0"/>
          <w:lang w:val="en-US"/>
        </w:rPr>
        <w:t xml:space="preserve"> application. The </w:t>
      </w:r>
      <w:r w:rsidR="000E0119">
        <w:rPr>
          <w:noProof w:val="0"/>
          <w:lang w:val="en-US"/>
        </w:rPr>
        <w:t xml:space="preserve">first </w:t>
      </w:r>
      <w:r>
        <w:rPr>
          <w:noProof w:val="0"/>
          <w:lang w:val="en-US"/>
        </w:rPr>
        <w:t>window that appears is the following</w:t>
      </w:r>
      <w:r w:rsidR="00B34226">
        <w:rPr>
          <w:noProof w:val="0"/>
          <w:lang w:val="en-US"/>
        </w:rPr>
        <w:t>:</w:t>
      </w:r>
    </w:p>
    <w:p w14:paraId="34A7D64D" w14:textId="77777777" w:rsidR="00EE3FBD" w:rsidRDefault="00EE3FBD" w:rsidP="00EE3FBD">
      <w:pPr>
        <w:pStyle w:val="NORMSW"/>
        <w:rPr>
          <w:noProof w:val="0"/>
          <w:lang w:val="en-US"/>
        </w:rPr>
      </w:pPr>
    </w:p>
    <w:p w14:paraId="6E07E3F1" w14:textId="787D34A5" w:rsidR="00264DB0" w:rsidRPr="00EE3FBD" w:rsidRDefault="00EE3FBD" w:rsidP="00264DB0">
      <w:pPr>
        <w:pStyle w:val="NORMSW"/>
        <w:rPr>
          <w:lang w:val="en-US"/>
        </w:rPr>
      </w:pPr>
      <w:r>
        <w:lastRenderedPageBreak/>
        <w:drawing>
          <wp:inline distT="0" distB="0" distL="0" distR="0" wp14:anchorId="76598F74" wp14:editId="64E15C89">
            <wp:extent cx="4229690" cy="186716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_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535B" w14:textId="77777777" w:rsidR="00264DB0" w:rsidRDefault="00264DB0" w:rsidP="00264DB0">
      <w:pPr>
        <w:pStyle w:val="NORMSW"/>
        <w:rPr>
          <w:lang w:val="en-US"/>
        </w:rPr>
      </w:pPr>
    </w:p>
    <w:p w14:paraId="3586D9E3" w14:textId="4D623297" w:rsidR="00F119E8" w:rsidRDefault="00946762" w:rsidP="00264DB0">
      <w:pPr>
        <w:pStyle w:val="NORMSW"/>
        <w:rPr>
          <w:lang w:val="en-US"/>
        </w:rPr>
      </w:pPr>
      <w:r>
        <w:rPr>
          <w:lang w:val="en-US"/>
        </w:rPr>
        <w:t xml:space="preserve">Select the </w:t>
      </w:r>
      <w:r w:rsidRPr="00030FFC">
        <w:rPr>
          <w:b/>
          <w:lang w:val="en-US"/>
        </w:rPr>
        <w:t xml:space="preserve">Device </w:t>
      </w:r>
      <w:r w:rsidR="00030FFC" w:rsidRPr="00030FFC">
        <w:rPr>
          <w:b/>
          <w:lang w:val="en-US"/>
        </w:rPr>
        <w:t>ID</w:t>
      </w:r>
      <w:r w:rsidR="00380822">
        <w:rPr>
          <w:b/>
          <w:lang w:val="en-US"/>
        </w:rPr>
        <w:t xml:space="preserve"> </w:t>
      </w:r>
      <w:r w:rsidR="00380822" w:rsidRPr="00380822">
        <w:rPr>
          <w:lang w:val="en-US"/>
        </w:rPr>
        <w:t>and</w:t>
      </w:r>
      <w:r w:rsidR="00030FFC">
        <w:rPr>
          <w:b/>
          <w:lang w:val="en-US"/>
        </w:rPr>
        <w:t xml:space="preserve"> Device Brand</w:t>
      </w:r>
      <w:r w:rsidR="001A6D91">
        <w:rPr>
          <w:b/>
          <w:lang w:val="en-US"/>
        </w:rPr>
        <w:t xml:space="preserve"> (“ADVANTECH”)</w:t>
      </w:r>
      <w:r w:rsidR="00030FFC">
        <w:rPr>
          <w:b/>
          <w:lang w:val="en-US"/>
        </w:rPr>
        <w:t xml:space="preserve">, </w:t>
      </w:r>
      <w:r w:rsidR="00030FFC" w:rsidRPr="00030FFC">
        <w:rPr>
          <w:lang w:val="en-US"/>
        </w:rPr>
        <w:t>then</w:t>
      </w:r>
      <w:r w:rsidR="00030FFC">
        <w:rPr>
          <w:lang w:val="en-US"/>
        </w:rPr>
        <w:t xml:space="preserve"> </w:t>
      </w:r>
      <w:r w:rsidR="001D304C">
        <w:rPr>
          <w:lang w:val="en-US"/>
        </w:rPr>
        <w:t>is possible to push</w:t>
      </w:r>
      <w:r w:rsidR="00030FFC">
        <w:rPr>
          <w:lang w:val="en-US"/>
        </w:rPr>
        <w:t xml:space="preserve"> </w:t>
      </w:r>
      <w:r w:rsidR="00030FFC" w:rsidRPr="00030FFC">
        <w:rPr>
          <w:b/>
          <w:lang w:val="en-US"/>
        </w:rPr>
        <w:t>Add device</w:t>
      </w:r>
      <w:r w:rsidR="009E0E23">
        <w:rPr>
          <w:lang w:val="en-US"/>
        </w:rPr>
        <w:t xml:space="preserve"> as shown in the </w:t>
      </w:r>
      <w:r w:rsidR="009E0E23" w:rsidRPr="009E0E23">
        <w:rPr>
          <w:b/>
          <w:lang w:val="en-US"/>
        </w:rPr>
        <w:t>E</w:t>
      </w:r>
      <w:r w:rsidR="00030FFC" w:rsidRPr="009E0E23">
        <w:rPr>
          <w:b/>
          <w:lang w:val="en-US"/>
        </w:rPr>
        <w:t>xample</w:t>
      </w:r>
      <w:r w:rsidR="009E0E23" w:rsidRPr="009E0E23">
        <w:rPr>
          <w:b/>
          <w:lang w:val="en-US"/>
        </w:rPr>
        <w:t xml:space="preserve"> 1</w:t>
      </w:r>
      <w:r w:rsidR="00F119E8">
        <w:rPr>
          <w:lang w:val="en-US"/>
        </w:rPr>
        <w:t xml:space="preserve">. </w:t>
      </w:r>
      <w:r w:rsidR="006D2EB4">
        <w:rPr>
          <w:lang w:val="en-US"/>
        </w:rPr>
        <w:t xml:space="preserve"> </w:t>
      </w:r>
    </w:p>
    <w:p w14:paraId="5E88DDDB" w14:textId="7FBEA678" w:rsidR="00F119E8" w:rsidRDefault="00F119E8" w:rsidP="00264DB0">
      <w:pPr>
        <w:pStyle w:val="NORMSW"/>
        <w:rPr>
          <w:lang w:val="en-US"/>
        </w:rPr>
      </w:pPr>
      <w:r>
        <w:rPr>
          <w:lang w:val="en-US"/>
        </w:rPr>
        <w:t xml:space="preserve">Note that </w:t>
      </w:r>
      <w:r w:rsidR="00317F94">
        <w:rPr>
          <w:lang w:val="en-US"/>
        </w:rPr>
        <w:t>there is</w:t>
      </w:r>
      <w:r>
        <w:rPr>
          <w:lang w:val="en-US"/>
        </w:rPr>
        <w:t xml:space="preserve"> an insertion control, so: </w:t>
      </w:r>
    </w:p>
    <w:p w14:paraId="1AD31095" w14:textId="00B93F38" w:rsidR="00F119E8" w:rsidRDefault="00F119E8" w:rsidP="00F119E8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it is not possible to add new device if both </w:t>
      </w:r>
      <w:r w:rsidRPr="00F119E8">
        <w:rPr>
          <w:b/>
          <w:lang w:val="en-US"/>
        </w:rPr>
        <w:t>Device ID</w:t>
      </w:r>
      <w:r>
        <w:rPr>
          <w:lang w:val="en-US"/>
        </w:rPr>
        <w:t xml:space="preserve"> and </w:t>
      </w:r>
      <w:r w:rsidRPr="00F119E8">
        <w:rPr>
          <w:b/>
          <w:lang w:val="en-US"/>
        </w:rPr>
        <w:t>Device Brand</w:t>
      </w:r>
      <w:r>
        <w:rPr>
          <w:lang w:val="en-US"/>
        </w:rPr>
        <w:t xml:space="preserve"> are not selected</w:t>
      </w:r>
      <w:r w:rsidR="009C5AC8">
        <w:rPr>
          <w:lang w:val="en-US"/>
        </w:rPr>
        <w:t>;</w:t>
      </w:r>
    </w:p>
    <w:p w14:paraId="682216BC" w14:textId="21D27C00" w:rsidR="00946762" w:rsidRDefault="00F119E8" w:rsidP="00F119E8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>it is not possible to add the same device more than 1 time</w:t>
      </w:r>
      <w:r w:rsidR="008A1838">
        <w:rPr>
          <w:lang w:val="en-US"/>
        </w:rPr>
        <w:t>;</w:t>
      </w:r>
    </w:p>
    <w:p w14:paraId="2281F3D0" w14:textId="53206735" w:rsidR="00F119E8" w:rsidRDefault="00F119E8" w:rsidP="00F119E8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it is not possible to remove a device if the list of </w:t>
      </w:r>
      <w:r w:rsidRPr="00F119E8">
        <w:rPr>
          <w:b/>
          <w:lang w:val="en-US"/>
        </w:rPr>
        <w:t>Devices added</w:t>
      </w:r>
      <w:r>
        <w:rPr>
          <w:lang w:val="en-US"/>
        </w:rPr>
        <w:t xml:space="preserve"> is empty</w:t>
      </w:r>
      <w:r w:rsidR="0017004E">
        <w:rPr>
          <w:lang w:val="en-US"/>
        </w:rPr>
        <w:t>.</w:t>
      </w:r>
    </w:p>
    <w:p w14:paraId="79D6FEDF" w14:textId="77777777" w:rsidR="00030FFC" w:rsidRDefault="00030FFC" w:rsidP="00264DB0">
      <w:pPr>
        <w:pStyle w:val="NORMSW"/>
        <w:rPr>
          <w:lang w:val="en-US"/>
        </w:rPr>
      </w:pPr>
    </w:p>
    <w:p w14:paraId="47FC9BA2" w14:textId="0FF498EA" w:rsidR="00030FFC" w:rsidRPr="00204857" w:rsidRDefault="00030FFC" w:rsidP="00C20578">
      <w:pPr>
        <w:pStyle w:val="Titolo3"/>
        <w:rPr>
          <w:lang w:val="en-US"/>
        </w:rPr>
      </w:pPr>
      <w:bookmarkStart w:id="13" w:name="_Toc147243098"/>
      <w:r w:rsidRPr="00204857">
        <w:rPr>
          <w:lang w:val="en-US"/>
        </w:rPr>
        <w:t>Example</w:t>
      </w:r>
      <w:r w:rsidR="007A640F">
        <w:rPr>
          <w:lang w:val="en-US"/>
        </w:rPr>
        <w:t xml:space="preserve"> </w:t>
      </w:r>
      <w:r w:rsidR="00504F97">
        <w:rPr>
          <w:lang w:val="en-US"/>
        </w:rPr>
        <w:t xml:space="preserve">1 </w:t>
      </w:r>
      <w:r w:rsidR="007A640F">
        <w:rPr>
          <w:lang w:val="en-US"/>
        </w:rPr>
        <w:t>(</w:t>
      </w:r>
      <w:r w:rsidR="00331D6B" w:rsidRPr="00204857">
        <w:rPr>
          <w:lang w:val="en-US"/>
        </w:rPr>
        <w:t>2</w:t>
      </w:r>
      <w:r w:rsidR="00B07206" w:rsidRPr="00204857">
        <w:rPr>
          <w:lang w:val="en-US"/>
        </w:rPr>
        <w:t xml:space="preserve"> devices</w:t>
      </w:r>
      <w:r w:rsidR="00204857">
        <w:rPr>
          <w:lang w:val="en-US"/>
        </w:rPr>
        <w:t xml:space="preserve"> connected</w:t>
      </w:r>
      <w:r w:rsidR="00B07206" w:rsidRPr="00204857">
        <w:rPr>
          <w:lang w:val="en-US"/>
        </w:rPr>
        <w:t>)</w:t>
      </w:r>
      <w:r w:rsidRPr="00204857">
        <w:rPr>
          <w:lang w:val="en-US"/>
        </w:rPr>
        <w:t>:</w:t>
      </w:r>
      <w:bookmarkEnd w:id="13"/>
    </w:p>
    <w:p w14:paraId="12FCF962" w14:textId="07818810" w:rsidR="009E0E23" w:rsidRDefault="00B07206" w:rsidP="00264DB0">
      <w:pPr>
        <w:pStyle w:val="NORMSW"/>
        <w:rPr>
          <w:lang w:val="en-US"/>
        </w:rPr>
      </w:pPr>
      <w:r w:rsidRPr="00B07206">
        <w:rPr>
          <w:lang w:val="en-US"/>
        </w:rPr>
        <w:t xml:space="preserve">In </w:t>
      </w:r>
      <w:r>
        <w:rPr>
          <w:lang w:val="en-US"/>
        </w:rPr>
        <w:t xml:space="preserve">this example there are </w:t>
      </w:r>
      <w:r w:rsidRPr="00D72500">
        <w:rPr>
          <w:b/>
          <w:lang w:val="en-US"/>
        </w:rPr>
        <w:t>2 devices</w:t>
      </w:r>
      <w:r w:rsidR="00D72500" w:rsidRPr="00D72500">
        <w:rPr>
          <w:b/>
          <w:lang w:val="en-US"/>
        </w:rPr>
        <w:t xml:space="preserve"> ADVANTECH USB 5856</w:t>
      </w:r>
      <w:r w:rsidR="00245ED1">
        <w:rPr>
          <w:lang w:val="en-US"/>
        </w:rPr>
        <w:t xml:space="preserve"> connected</w:t>
      </w:r>
      <w:r>
        <w:rPr>
          <w:lang w:val="en-US"/>
        </w:rPr>
        <w:t xml:space="preserve">. </w:t>
      </w:r>
    </w:p>
    <w:p w14:paraId="4A39DEFD" w14:textId="2229549E" w:rsidR="00245ED1" w:rsidRDefault="00245ED1" w:rsidP="00264DB0">
      <w:pPr>
        <w:pStyle w:val="NORMSW"/>
        <w:rPr>
          <w:lang w:val="en-US"/>
        </w:rPr>
      </w:pPr>
      <w:r w:rsidRPr="00245ED1">
        <w:rPr>
          <w:b/>
          <w:lang w:val="en-US"/>
        </w:rPr>
        <w:t>Remember</w:t>
      </w:r>
      <w:r>
        <w:rPr>
          <w:lang w:val="en-US"/>
        </w:rPr>
        <w:t xml:space="preserve"> </w:t>
      </w:r>
      <w:r w:rsidR="00B43B71">
        <w:rPr>
          <w:lang w:val="en-US"/>
        </w:rPr>
        <w:t>(</w:t>
      </w:r>
      <w:r>
        <w:rPr>
          <w:lang w:val="en-US"/>
        </w:rPr>
        <w:t>as wrote before</w:t>
      </w:r>
      <w:r w:rsidR="00B43B71">
        <w:rPr>
          <w:lang w:val="en-US"/>
        </w:rPr>
        <w:t xml:space="preserve"> in </w:t>
      </w:r>
      <w:r w:rsidR="00B43B71" w:rsidRPr="00B43B71">
        <w:rPr>
          <w:b/>
          <w:lang w:val="en-US"/>
        </w:rPr>
        <w:t>ADVANTECH HW Setup</w:t>
      </w:r>
      <w:r w:rsidR="00B43B71">
        <w:rPr>
          <w:lang w:val="en-US"/>
        </w:rPr>
        <w:t>)</w:t>
      </w:r>
      <w:r>
        <w:rPr>
          <w:lang w:val="en-US"/>
        </w:rPr>
        <w:t xml:space="preserve"> how </w:t>
      </w:r>
      <w:r w:rsidR="0062004E">
        <w:rPr>
          <w:lang w:val="en-US"/>
        </w:rPr>
        <w:t>must be</w:t>
      </w:r>
      <w:r w:rsidR="00B43B71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C14AFA">
        <w:rPr>
          <w:lang w:val="en-US"/>
        </w:rPr>
        <w:t>connections</w:t>
      </w:r>
      <w:r w:rsidR="000A2DEC">
        <w:rPr>
          <w:lang w:val="en-US"/>
        </w:rPr>
        <w:t xml:space="preserve"> between the devices</w:t>
      </w:r>
      <w:r w:rsidR="00C14AFA">
        <w:rPr>
          <w:lang w:val="en-US"/>
        </w:rPr>
        <w:t xml:space="preserve"> </w:t>
      </w:r>
      <w:r>
        <w:rPr>
          <w:lang w:val="en-US"/>
        </w:rPr>
        <w:t>to avoid inconsistencies.</w:t>
      </w:r>
    </w:p>
    <w:p w14:paraId="77435348" w14:textId="33A05137" w:rsidR="009E0E23" w:rsidRDefault="009E0E23" w:rsidP="00264DB0">
      <w:pPr>
        <w:pStyle w:val="NORMSW"/>
        <w:rPr>
          <w:lang w:val="en-US"/>
        </w:rPr>
      </w:pPr>
      <w:r>
        <w:rPr>
          <w:lang w:val="en-US"/>
        </w:rPr>
        <w:t xml:space="preserve">A suggestion to avoid </w:t>
      </w:r>
      <w:r w:rsidR="00BF18EE">
        <w:rPr>
          <w:lang w:val="en-US"/>
        </w:rPr>
        <w:t>S</w:t>
      </w:r>
      <w:r w:rsidR="00C754F0">
        <w:rPr>
          <w:lang w:val="en-US"/>
        </w:rPr>
        <w:t>W</w:t>
      </w:r>
      <w:r w:rsidR="00BF18EE">
        <w:rPr>
          <w:lang w:val="en-US"/>
        </w:rPr>
        <w:t xml:space="preserve"> inconsistencies</w:t>
      </w:r>
      <w:r>
        <w:rPr>
          <w:lang w:val="en-US"/>
        </w:rPr>
        <w:t xml:space="preserve"> is to add all the devices from </w:t>
      </w:r>
      <w:r w:rsidRPr="009E0E23">
        <w:rPr>
          <w:b/>
          <w:lang w:val="en-US"/>
        </w:rPr>
        <w:t>BID 0</w:t>
      </w:r>
      <w:r>
        <w:rPr>
          <w:lang w:val="en-US"/>
        </w:rPr>
        <w:t xml:space="preserve"> (added on the </w:t>
      </w:r>
      <w:r w:rsidRPr="009E0E23">
        <w:rPr>
          <w:b/>
          <w:lang w:val="en-US"/>
        </w:rPr>
        <w:t>top – first row</w:t>
      </w:r>
      <w:r>
        <w:rPr>
          <w:lang w:val="en-US"/>
        </w:rPr>
        <w:t xml:space="preserve"> in the list </w:t>
      </w:r>
      <w:r w:rsidRPr="009E0E23">
        <w:rPr>
          <w:b/>
          <w:lang w:val="en-US"/>
        </w:rPr>
        <w:t>Devices added</w:t>
      </w:r>
      <w:r>
        <w:rPr>
          <w:lang w:val="en-US"/>
        </w:rPr>
        <w:t xml:space="preserve">) to </w:t>
      </w:r>
      <w:r w:rsidRPr="009E0E23">
        <w:rPr>
          <w:b/>
          <w:lang w:val="en-US"/>
        </w:rPr>
        <w:t>BID N</w:t>
      </w:r>
      <w:r>
        <w:rPr>
          <w:lang w:val="en-US"/>
        </w:rPr>
        <w:t xml:space="preserve"> </w:t>
      </w:r>
      <w:r w:rsidR="00C902FA">
        <w:rPr>
          <w:lang w:val="en-US"/>
        </w:rPr>
        <w:t>(</w:t>
      </w:r>
      <w:r>
        <w:rPr>
          <w:lang w:val="en-US"/>
        </w:rPr>
        <w:t>the latter inserted on the bottom</w:t>
      </w:r>
      <w:r w:rsidR="00C902FA">
        <w:rPr>
          <w:lang w:val="en-US"/>
        </w:rPr>
        <w:t>)</w:t>
      </w:r>
      <w:r>
        <w:rPr>
          <w:lang w:val="en-US"/>
        </w:rPr>
        <w:t xml:space="preserve"> as shown below</w:t>
      </w:r>
      <w:r w:rsidR="00C902FA">
        <w:rPr>
          <w:lang w:val="en-US"/>
        </w:rPr>
        <w:t>:</w:t>
      </w:r>
    </w:p>
    <w:p w14:paraId="37C14891" w14:textId="77777777" w:rsidR="00C902FA" w:rsidRDefault="00C902FA" w:rsidP="00264DB0">
      <w:pPr>
        <w:pStyle w:val="NORMSW"/>
        <w:rPr>
          <w:lang w:val="en-US"/>
        </w:rPr>
      </w:pPr>
    </w:p>
    <w:p w14:paraId="35839BFB" w14:textId="682F12F7" w:rsidR="009E0E23" w:rsidRDefault="009E0E23" w:rsidP="00264DB0">
      <w:pPr>
        <w:pStyle w:val="NORMSW"/>
        <w:rPr>
          <w:lang w:val="en-US"/>
        </w:rPr>
      </w:pPr>
      <w:r>
        <w:lastRenderedPageBreak/>
        <w:drawing>
          <wp:inline distT="0" distB="0" distL="0" distR="0" wp14:anchorId="70F76FBC" wp14:editId="5F866F9D">
            <wp:extent cx="4239217" cy="187668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_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1A1" w14:textId="77777777" w:rsidR="009E0E23" w:rsidRDefault="009E0E23" w:rsidP="00264DB0">
      <w:pPr>
        <w:pStyle w:val="NORMSW"/>
        <w:rPr>
          <w:lang w:val="en-US"/>
        </w:rPr>
      </w:pPr>
    </w:p>
    <w:p w14:paraId="1503B0BF" w14:textId="4E8B07CC" w:rsidR="009E0E23" w:rsidRDefault="009E0E23" w:rsidP="00264DB0">
      <w:pPr>
        <w:pStyle w:val="NORMSW"/>
        <w:rPr>
          <w:lang w:val="en-US"/>
        </w:rPr>
      </w:pPr>
      <w:r>
        <w:drawing>
          <wp:inline distT="0" distB="0" distL="0" distR="0" wp14:anchorId="46B6FF91" wp14:editId="75772B13">
            <wp:extent cx="4239217" cy="190526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_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E152" w14:textId="77777777" w:rsidR="009E0E23" w:rsidRDefault="009E0E23" w:rsidP="00264DB0">
      <w:pPr>
        <w:pStyle w:val="NORMSW"/>
        <w:rPr>
          <w:lang w:val="en-US"/>
        </w:rPr>
      </w:pPr>
    </w:p>
    <w:p w14:paraId="07502D5F" w14:textId="7684F95D" w:rsidR="009E0E23" w:rsidRDefault="009E0E23" w:rsidP="00264DB0">
      <w:pPr>
        <w:pStyle w:val="NORMSW"/>
        <w:rPr>
          <w:lang w:val="en-US"/>
        </w:rPr>
      </w:pPr>
      <w:r>
        <w:drawing>
          <wp:inline distT="0" distB="0" distL="0" distR="0" wp14:anchorId="665F51E1" wp14:editId="15E92667">
            <wp:extent cx="4239217" cy="190526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_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03D8" w14:textId="77777777" w:rsidR="009E0E23" w:rsidRDefault="009E0E23" w:rsidP="00264DB0">
      <w:pPr>
        <w:pStyle w:val="NORMSW"/>
        <w:rPr>
          <w:lang w:val="en-US"/>
        </w:rPr>
      </w:pPr>
    </w:p>
    <w:p w14:paraId="72202BD7" w14:textId="5B6EB0E5" w:rsidR="009E0E23" w:rsidRDefault="00DE11EA" w:rsidP="00264DB0">
      <w:pPr>
        <w:pStyle w:val="NORMSW"/>
        <w:rPr>
          <w:lang w:val="en-US"/>
        </w:rPr>
      </w:pPr>
      <w:r>
        <w:rPr>
          <w:lang w:val="en-US"/>
        </w:rPr>
        <w:t xml:space="preserve">Then push </w:t>
      </w:r>
      <w:r w:rsidRPr="00DE11EA">
        <w:rPr>
          <w:b/>
          <w:lang w:val="en-US"/>
        </w:rPr>
        <w:t>OK</w:t>
      </w:r>
      <w:r>
        <w:rPr>
          <w:lang w:val="en-US"/>
        </w:rPr>
        <w:t>.</w:t>
      </w:r>
    </w:p>
    <w:p w14:paraId="1128C72A" w14:textId="77777777" w:rsidR="001D304C" w:rsidRPr="00EE3FBD" w:rsidRDefault="001D304C" w:rsidP="00C20578">
      <w:pPr>
        <w:pStyle w:val="NORMSW"/>
        <w:ind w:left="0"/>
        <w:rPr>
          <w:lang w:val="en-US"/>
        </w:rPr>
      </w:pPr>
    </w:p>
    <w:p w14:paraId="510980C7" w14:textId="7894A0AC" w:rsidR="007120C0" w:rsidRPr="0090737F" w:rsidRDefault="00264DB0" w:rsidP="00290EB7">
      <w:pPr>
        <w:pStyle w:val="Titolo2"/>
      </w:pPr>
      <w:bookmarkStart w:id="14" w:name="_Toc147243099"/>
      <w:r>
        <w:t>DQ Read &amp; Write</w:t>
      </w:r>
      <w:bookmarkEnd w:id="14"/>
    </w:p>
    <w:p w14:paraId="0F98C849" w14:textId="0566B1EF" w:rsidR="00C575E8" w:rsidRDefault="005B6970" w:rsidP="00560C72">
      <w:pPr>
        <w:pStyle w:val="NORMSW"/>
        <w:rPr>
          <w:noProof w:val="0"/>
          <w:lang w:val="en-US"/>
        </w:rPr>
      </w:pPr>
      <w:r>
        <w:rPr>
          <w:noProof w:val="0"/>
          <w:lang w:val="en-US"/>
        </w:rPr>
        <w:t xml:space="preserve">If </w:t>
      </w:r>
      <w:r w:rsidR="0068531C">
        <w:rPr>
          <w:noProof w:val="0"/>
          <w:lang w:val="en-US"/>
        </w:rPr>
        <w:t xml:space="preserve">all </w:t>
      </w:r>
      <w:r w:rsidR="00424FA4">
        <w:rPr>
          <w:noProof w:val="0"/>
          <w:lang w:val="en-US"/>
        </w:rPr>
        <w:t xml:space="preserve">the </w:t>
      </w:r>
      <w:r w:rsidR="0068531C">
        <w:rPr>
          <w:noProof w:val="0"/>
          <w:lang w:val="en-US"/>
        </w:rPr>
        <w:t>device</w:t>
      </w:r>
      <w:r w:rsidR="00424FA4">
        <w:rPr>
          <w:noProof w:val="0"/>
          <w:lang w:val="en-US"/>
        </w:rPr>
        <w:t>s</w:t>
      </w:r>
      <w:r w:rsidR="0068531C">
        <w:rPr>
          <w:noProof w:val="0"/>
          <w:lang w:val="en-US"/>
        </w:rPr>
        <w:t xml:space="preserve"> are</w:t>
      </w:r>
      <w:r>
        <w:rPr>
          <w:noProof w:val="0"/>
          <w:lang w:val="en-US"/>
        </w:rPr>
        <w:t xml:space="preserve"> </w:t>
      </w:r>
      <w:r w:rsidR="0015594A">
        <w:rPr>
          <w:noProof w:val="0"/>
          <w:lang w:val="en-US"/>
        </w:rPr>
        <w:t xml:space="preserve">correctly </w:t>
      </w:r>
      <w:r>
        <w:rPr>
          <w:noProof w:val="0"/>
          <w:lang w:val="en-US"/>
        </w:rPr>
        <w:t>connected,</w:t>
      </w:r>
      <w:r w:rsidR="001601D5">
        <w:rPr>
          <w:noProof w:val="0"/>
          <w:lang w:val="en-US"/>
        </w:rPr>
        <w:t xml:space="preserve"> </w:t>
      </w:r>
      <w:r w:rsidR="00860268">
        <w:rPr>
          <w:noProof w:val="0"/>
          <w:lang w:val="en-US"/>
        </w:rPr>
        <w:t>the</w:t>
      </w:r>
      <w:r w:rsidR="00AB0627">
        <w:rPr>
          <w:noProof w:val="0"/>
          <w:lang w:val="en-US"/>
        </w:rPr>
        <w:t xml:space="preserve"> </w:t>
      </w:r>
      <w:r>
        <w:rPr>
          <w:noProof w:val="0"/>
          <w:lang w:val="en-US"/>
        </w:rPr>
        <w:t xml:space="preserve">display </w:t>
      </w:r>
      <w:r w:rsidR="00AB0627">
        <w:rPr>
          <w:noProof w:val="0"/>
          <w:lang w:val="en-US"/>
        </w:rPr>
        <w:t xml:space="preserve">of the </w:t>
      </w:r>
      <w:r w:rsidR="003F1B13">
        <w:rPr>
          <w:noProof w:val="0"/>
          <w:lang w:val="en-US"/>
        </w:rPr>
        <w:t>Digital</w:t>
      </w:r>
      <w:r w:rsidR="00AB0627">
        <w:rPr>
          <w:noProof w:val="0"/>
          <w:lang w:val="en-US"/>
        </w:rPr>
        <w:t xml:space="preserve"> Input</w:t>
      </w:r>
      <w:r w:rsidR="00860268">
        <w:rPr>
          <w:noProof w:val="0"/>
          <w:lang w:val="en-US"/>
        </w:rPr>
        <w:t>s</w:t>
      </w:r>
      <w:r w:rsidR="00E23368">
        <w:rPr>
          <w:noProof w:val="0"/>
          <w:lang w:val="en-US"/>
        </w:rPr>
        <w:t xml:space="preserve"> </w:t>
      </w:r>
      <w:r w:rsidR="00E23368" w:rsidRPr="00BB3495">
        <w:rPr>
          <w:b/>
          <w:bCs/>
          <w:noProof w:val="0"/>
          <w:lang w:val="en-US"/>
        </w:rPr>
        <w:t xml:space="preserve">from </w:t>
      </w:r>
      <w:r w:rsidR="00BB3495" w:rsidRPr="00BB3495">
        <w:rPr>
          <w:b/>
          <w:bCs/>
          <w:noProof w:val="0"/>
          <w:lang w:val="en-US"/>
        </w:rPr>
        <w:t>bit0</w:t>
      </w:r>
      <w:r w:rsidR="00D015A5">
        <w:rPr>
          <w:b/>
          <w:bCs/>
          <w:noProof w:val="0"/>
          <w:lang w:val="en-US"/>
        </w:rPr>
        <w:t xml:space="preserve"> (lsb)</w:t>
      </w:r>
      <w:r w:rsidR="00E23368" w:rsidRPr="00BB3495">
        <w:rPr>
          <w:b/>
          <w:bCs/>
          <w:noProof w:val="0"/>
          <w:lang w:val="en-US"/>
        </w:rPr>
        <w:t xml:space="preserve"> to </w:t>
      </w:r>
      <w:r w:rsidR="00BB3495" w:rsidRPr="00BB3495">
        <w:rPr>
          <w:b/>
          <w:bCs/>
          <w:noProof w:val="0"/>
          <w:lang w:val="en-US"/>
        </w:rPr>
        <w:t>bit7</w:t>
      </w:r>
      <w:r w:rsidR="00AB0627">
        <w:rPr>
          <w:noProof w:val="0"/>
          <w:lang w:val="en-US"/>
        </w:rPr>
        <w:t xml:space="preserve"> </w:t>
      </w:r>
      <w:r w:rsidR="00D015A5" w:rsidRPr="00D015A5">
        <w:rPr>
          <w:b/>
          <w:bCs/>
          <w:noProof w:val="0"/>
          <w:lang w:val="en-US"/>
        </w:rPr>
        <w:t>(msb)</w:t>
      </w:r>
      <w:r w:rsidR="00D015A5">
        <w:rPr>
          <w:noProof w:val="0"/>
          <w:lang w:val="en-US"/>
        </w:rPr>
        <w:t xml:space="preserve"> </w:t>
      </w:r>
      <w:r w:rsidR="00BB3495">
        <w:rPr>
          <w:noProof w:val="0"/>
          <w:lang w:val="en-US"/>
        </w:rPr>
        <w:t xml:space="preserve">and </w:t>
      </w:r>
      <w:r w:rsidR="00BB3495" w:rsidRPr="00BB3495">
        <w:rPr>
          <w:b/>
          <w:bCs/>
          <w:noProof w:val="0"/>
          <w:lang w:val="en-US"/>
        </w:rPr>
        <w:t>from ID0 to ID3</w:t>
      </w:r>
      <w:r w:rsidR="00BB3495">
        <w:rPr>
          <w:noProof w:val="0"/>
          <w:lang w:val="en-US"/>
        </w:rPr>
        <w:t xml:space="preserve"> </w:t>
      </w:r>
      <w:r w:rsidR="0015594A">
        <w:rPr>
          <w:noProof w:val="0"/>
          <w:lang w:val="en-US"/>
        </w:rPr>
        <w:t xml:space="preserve">contains </w:t>
      </w:r>
      <w:r>
        <w:rPr>
          <w:noProof w:val="0"/>
          <w:lang w:val="en-US"/>
        </w:rPr>
        <w:t>not empty</w:t>
      </w:r>
      <w:r w:rsidR="00860268">
        <w:rPr>
          <w:noProof w:val="0"/>
          <w:lang w:val="en-US"/>
        </w:rPr>
        <w:t xml:space="preserve"> </w:t>
      </w:r>
      <w:r w:rsidR="00F6585C">
        <w:rPr>
          <w:noProof w:val="0"/>
          <w:lang w:val="en-US"/>
        </w:rPr>
        <w:t>values</w:t>
      </w:r>
      <w:r w:rsidR="00BB3495">
        <w:rPr>
          <w:noProof w:val="0"/>
          <w:lang w:val="en-US"/>
        </w:rPr>
        <w:t xml:space="preserve"> as shown below:</w:t>
      </w:r>
    </w:p>
    <w:p w14:paraId="0A2566B7" w14:textId="77777777" w:rsidR="00CB3CA6" w:rsidRDefault="00CB3CA6" w:rsidP="00560C72">
      <w:pPr>
        <w:pStyle w:val="NORMSW"/>
        <w:rPr>
          <w:noProof w:val="0"/>
          <w:lang w:val="en-US"/>
        </w:rPr>
      </w:pPr>
    </w:p>
    <w:p w14:paraId="1A96E6DA" w14:textId="6B191CF3" w:rsidR="00CB3CA6" w:rsidRDefault="00295BC4" w:rsidP="00560C72">
      <w:pPr>
        <w:pStyle w:val="NORMSW"/>
        <w:rPr>
          <w:noProof w:val="0"/>
          <w:lang w:val="en-US"/>
        </w:rPr>
      </w:pPr>
      <w:r>
        <w:drawing>
          <wp:inline distT="0" distB="0" distL="0" distR="0" wp14:anchorId="3D787AFB" wp14:editId="5C2243F7">
            <wp:extent cx="5382075" cy="201534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_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89" cy="20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2491" w14:textId="77777777" w:rsidR="00D35A07" w:rsidRDefault="00D35A07" w:rsidP="0068531C">
      <w:pPr>
        <w:pStyle w:val="NORMSW"/>
        <w:ind w:left="0"/>
        <w:rPr>
          <w:noProof w:val="0"/>
          <w:lang w:val="en-US"/>
        </w:rPr>
      </w:pPr>
    </w:p>
    <w:p w14:paraId="79797D19" w14:textId="68945592" w:rsidR="0069171F" w:rsidRDefault="0050667F" w:rsidP="0069171F">
      <w:pPr>
        <w:pStyle w:val="NORMSW"/>
        <w:rPr>
          <w:noProof w:val="0"/>
          <w:lang w:val="en-US"/>
        </w:rPr>
      </w:pPr>
      <w:r>
        <w:rPr>
          <w:noProof w:val="0"/>
          <w:lang w:val="en-US"/>
        </w:rPr>
        <w:t>T</w:t>
      </w:r>
      <w:r w:rsidR="00D5413A">
        <w:rPr>
          <w:noProof w:val="0"/>
          <w:lang w:val="en-US"/>
        </w:rPr>
        <w:t>he</w:t>
      </w:r>
      <w:r w:rsidR="005D1BED">
        <w:rPr>
          <w:noProof w:val="0"/>
          <w:lang w:val="en-US"/>
        </w:rPr>
        <w:t xml:space="preserve"> core of the application </w:t>
      </w:r>
      <w:r w:rsidR="001443D8">
        <w:rPr>
          <w:noProof w:val="0"/>
          <w:lang w:val="en-US"/>
        </w:rPr>
        <w:t xml:space="preserve">in </w:t>
      </w:r>
      <w:r w:rsidR="001443D8" w:rsidRPr="001443D8">
        <w:rPr>
          <w:b/>
          <w:noProof w:val="0"/>
          <w:lang w:val="en-US"/>
        </w:rPr>
        <w:t>MANUAL MODE</w:t>
      </w:r>
      <w:r w:rsidR="001443D8">
        <w:rPr>
          <w:noProof w:val="0"/>
          <w:lang w:val="en-US"/>
        </w:rPr>
        <w:t xml:space="preserve"> </w:t>
      </w:r>
      <w:r w:rsidR="005D1BED">
        <w:rPr>
          <w:noProof w:val="0"/>
          <w:lang w:val="en-US"/>
        </w:rPr>
        <w:t>is made</w:t>
      </w:r>
      <w:r w:rsidR="00D5413A">
        <w:rPr>
          <w:noProof w:val="0"/>
          <w:lang w:val="en-US"/>
        </w:rPr>
        <w:t xml:space="preserve"> </w:t>
      </w:r>
      <w:r w:rsidR="005D1BED">
        <w:rPr>
          <w:noProof w:val="0"/>
          <w:lang w:val="en-US"/>
        </w:rPr>
        <w:t>by</w:t>
      </w:r>
      <w:r w:rsidR="00D5413A">
        <w:rPr>
          <w:noProof w:val="0"/>
          <w:lang w:val="en-US"/>
        </w:rPr>
        <w:t xml:space="preserve"> </w:t>
      </w:r>
      <w:r w:rsidR="008C77F1">
        <w:rPr>
          <w:noProof w:val="0"/>
          <w:lang w:val="en-US"/>
        </w:rPr>
        <w:t>four main</w:t>
      </w:r>
      <w:r w:rsidR="005D1BED">
        <w:rPr>
          <w:noProof w:val="0"/>
          <w:lang w:val="en-US"/>
        </w:rPr>
        <w:t xml:space="preserve"> </w:t>
      </w:r>
      <w:r w:rsidR="001D1B67">
        <w:rPr>
          <w:noProof w:val="0"/>
          <w:lang w:val="en-US"/>
        </w:rPr>
        <w:t>groups</w:t>
      </w:r>
      <w:r w:rsidR="00766C8D">
        <w:rPr>
          <w:noProof w:val="0"/>
          <w:lang w:val="en-US"/>
        </w:rPr>
        <w:t xml:space="preserve"> (updated based on the signals received from each device)</w:t>
      </w:r>
      <w:r w:rsidR="001D1B67">
        <w:rPr>
          <w:noProof w:val="0"/>
          <w:lang w:val="en-US"/>
        </w:rPr>
        <w:t xml:space="preserve"> included different functionalities:</w:t>
      </w:r>
    </w:p>
    <w:p w14:paraId="4EF3CAAA" w14:textId="3F7DFFB8" w:rsidR="001D1B67" w:rsidRDefault="004E116B" w:rsidP="001D1B67">
      <w:pPr>
        <w:pStyle w:val="NORMSW"/>
        <w:numPr>
          <w:ilvl w:val="0"/>
          <w:numId w:val="83"/>
        </w:numPr>
        <w:rPr>
          <w:noProof w:val="0"/>
          <w:lang w:val="en-US"/>
        </w:rPr>
      </w:pPr>
      <w:r>
        <w:rPr>
          <w:b/>
          <w:bCs/>
          <w:noProof w:val="0"/>
          <w:lang w:val="en-US"/>
        </w:rPr>
        <w:t>Digital</w:t>
      </w:r>
      <w:r w:rsidR="001D1B67" w:rsidRPr="00705B55">
        <w:rPr>
          <w:b/>
          <w:bCs/>
          <w:noProof w:val="0"/>
          <w:lang w:val="en-US"/>
        </w:rPr>
        <w:t xml:space="preserve"> </w:t>
      </w:r>
      <w:r w:rsidR="00822165">
        <w:rPr>
          <w:b/>
          <w:bCs/>
          <w:noProof w:val="0"/>
          <w:lang w:val="en-US"/>
        </w:rPr>
        <w:t>Input Values</w:t>
      </w:r>
      <w:r w:rsidR="00705B55">
        <w:rPr>
          <w:b/>
          <w:bCs/>
          <w:noProof w:val="0"/>
          <w:lang w:val="en-US"/>
        </w:rPr>
        <w:t xml:space="preserve">: </w:t>
      </w:r>
      <w:r w:rsidR="00D85A7F">
        <w:rPr>
          <w:noProof w:val="0"/>
          <w:lang w:val="en-US"/>
        </w:rPr>
        <w:t xml:space="preserve">display </w:t>
      </w:r>
      <w:r>
        <w:rPr>
          <w:noProof w:val="0"/>
          <w:lang w:val="en-US"/>
        </w:rPr>
        <w:t>the values of all 32 Digital Input channels (</w:t>
      </w:r>
      <w:r w:rsidRPr="00AC0650">
        <w:rPr>
          <w:noProof w:val="0"/>
          <w:lang w:val="en-US"/>
        </w:rPr>
        <w:t xml:space="preserve">from </w:t>
      </w:r>
      <w:r w:rsidR="000A2F1E" w:rsidRPr="00AC0650">
        <w:rPr>
          <w:noProof w:val="0"/>
          <w:lang w:val="en-US"/>
        </w:rPr>
        <w:t>bit0 to bit7</w:t>
      </w:r>
      <w:r w:rsidR="00AA2DAB" w:rsidRPr="00AC0650">
        <w:rPr>
          <w:noProof w:val="0"/>
          <w:lang w:val="en-US"/>
        </w:rPr>
        <w:t xml:space="preserve"> and</w:t>
      </w:r>
      <w:r w:rsidR="000A2F1E" w:rsidRPr="00AC0650">
        <w:rPr>
          <w:noProof w:val="0"/>
          <w:lang w:val="en-US"/>
        </w:rPr>
        <w:t xml:space="preserve"> </w:t>
      </w:r>
      <w:r w:rsidR="009F5093" w:rsidRPr="00AC0650">
        <w:rPr>
          <w:noProof w:val="0"/>
          <w:lang w:val="en-US"/>
        </w:rPr>
        <w:t>from ID0 to ID3</w:t>
      </w:r>
      <w:r w:rsidR="00DF5BA2">
        <w:rPr>
          <w:noProof w:val="0"/>
          <w:lang w:val="en-US"/>
        </w:rPr>
        <w:t>)</w:t>
      </w:r>
      <w:r w:rsidR="009370CD">
        <w:rPr>
          <w:noProof w:val="0"/>
          <w:lang w:val="en-US"/>
        </w:rPr>
        <w:t>;</w:t>
      </w:r>
    </w:p>
    <w:p w14:paraId="54427377" w14:textId="2E2ADA79" w:rsidR="00E72BCF" w:rsidRPr="00705B55" w:rsidRDefault="00E72BCF" w:rsidP="001D1B67">
      <w:pPr>
        <w:pStyle w:val="NORMSW"/>
        <w:numPr>
          <w:ilvl w:val="0"/>
          <w:numId w:val="83"/>
        </w:numPr>
        <w:rPr>
          <w:noProof w:val="0"/>
          <w:lang w:val="en-US"/>
        </w:rPr>
      </w:pPr>
      <w:r>
        <w:rPr>
          <w:b/>
          <w:bCs/>
          <w:noProof w:val="0"/>
          <w:lang w:val="en-US"/>
        </w:rPr>
        <w:t>Integer Values to Write:</w:t>
      </w:r>
      <w:r>
        <w:rPr>
          <w:noProof w:val="0"/>
          <w:lang w:val="en-US"/>
        </w:rPr>
        <w:t xml:space="preserve"> contains the four </w:t>
      </w:r>
      <w:r w:rsidRPr="00AC0650">
        <w:rPr>
          <w:bCs/>
          <w:noProof w:val="0"/>
          <w:lang w:val="en-US"/>
        </w:rPr>
        <w:t>int8</w:t>
      </w:r>
      <w:r>
        <w:rPr>
          <w:noProof w:val="0"/>
          <w:lang w:val="en-US"/>
        </w:rPr>
        <w:t xml:space="preserve"> data to be written, each one for each byte</w:t>
      </w:r>
      <w:r w:rsidR="00AA2DAB">
        <w:rPr>
          <w:noProof w:val="0"/>
          <w:lang w:val="en-US"/>
        </w:rPr>
        <w:t xml:space="preserve">. There are 4 bytes to be written, </w:t>
      </w:r>
      <w:r w:rsidR="00AA2DAB" w:rsidRPr="00AC0650">
        <w:rPr>
          <w:noProof w:val="0"/>
          <w:lang w:val="en-US"/>
        </w:rPr>
        <w:t>from BYTE 0 to BYTE 3</w:t>
      </w:r>
      <w:r w:rsidR="00AA2DAB">
        <w:rPr>
          <w:noProof w:val="0"/>
          <w:lang w:val="en-US"/>
        </w:rPr>
        <w:t>;</w:t>
      </w:r>
    </w:p>
    <w:p w14:paraId="1325E6B7" w14:textId="583F4103" w:rsidR="001D1B67" w:rsidRPr="00E936B7" w:rsidRDefault="001D1B67" w:rsidP="00D537BB">
      <w:pPr>
        <w:pStyle w:val="NORMSW"/>
        <w:numPr>
          <w:ilvl w:val="0"/>
          <w:numId w:val="83"/>
        </w:numPr>
        <w:rPr>
          <w:b/>
          <w:bCs/>
          <w:noProof w:val="0"/>
          <w:lang w:val="en-US"/>
        </w:rPr>
      </w:pPr>
      <w:r w:rsidRPr="00DF5BA2">
        <w:rPr>
          <w:b/>
          <w:bCs/>
          <w:noProof w:val="0"/>
          <w:lang w:val="en-US"/>
        </w:rPr>
        <w:t>Save Log Data</w:t>
      </w:r>
      <w:r w:rsidR="00DF5BA2">
        <w:rPr>
          <w:b/>
          <w:bCs/>
          <w:noProof w:val="0"/>
          <w:lang w:val="en-US"/>
        </w:rPr>
        <w:t xml:space="preserve">: </w:t>
      </w:r>
      <w:r w:rsidR="00DF5BA2" w:rsidRPr="00DF5BA2">
        <w:rPr>
          <w:noProof w:val="0"/>
          <w:lang w:val="en-US"/>
        </w:rPr>
        <w:t>includes 3 butto</w:t>
      </w:r>
      <w:r w:rsidR="00DF5BA2">
        <w:rPr>
          <w:noProof w:val="0"/>
          <w:lang w:val="en-US"/>
        </w:rPr>
        <w:t>ns (STA</w:t>
      </w:r>
      <w:r w:rsidR="00A84AD1">
        <w:rPr>
          <w:noProof w:val="0"/>
          <w:lang w:val="en-US"/>
        </w:rPr>
        <w:t xml:space="preserve">RT, STOP and </w:t>
      </w:r>
      <w:r w:rsidR="00A07CFD">
        <w:rPr>
          <w:noProof w:val="0"/>
          <w:lang w:val="en-US"/>
        </w:rPr>
        <w:t>OPEN</w:t>
      </w:r>
      <w:r w:rsidR="00A84AD1">
        <w:rPr>
          <w:noProof w:val="0"/>
          <w:lang w:val="en-US"/>
        </w:rPr>
        <w:t xml:space="preserve"> </w:t>
      </w:r>
      <w:r w:rsidR="00A07CFD">
        <w:rPr>
          <w:noProof w:val="0"/>
          <w:lang w:val="en-US"/>
        </w:rPr>
        <w:t>LOG</w:t>
      </w:r>
      <w:r w:rsidR="00A84AD1">
        <w:rPr>
          <w:noProof w:val="0"/>
          <w:lang w:val="en-US"/>
        </w:rPr>
        <w:t xml:space="preserve"> </w:t>
      </w:r>
      <w:r w:rsidR="00A07CFD">
        <w:rPr>
          <w:noProof w:val="0"/>
          <w:lang w:val="en-US"/>
        </w:rPr>
        <w:t>FILE</w:t>
      </w:r>
      <w:r w:rsidR="00A84AD1">
        <w:rPr>
          <w:noProof w:val="0"/>
          <w:lang w:val="en-US"/>
        </w:rPr>
        <w:t>)</w:t>
      </w:r>
      <w:r w:rsidR="001513EF">
        <w:rPr>
          <w:noProof w:val="0"/>
          <w:lang w:val="en-US"/>
        </w:rPr>
        <w:t xml:space="preserve"> </w:t>
      </w:r>
      <w:r w:rsidR="00286179">
        <w:rPr>
          <w:noProof w:val="0"/>
          <w:lang w:val="en-US"/>
        </w:rPr>
        <w:t xml:space="preserve">for </w:t>
      </w:r>
      <w:r w:rsidR="001513EF">
        <w:rPr>
          <w:noProof w:val="0"/>
          <w:lang w:val="en-US"/>
        </w:rPr>
        <w:t xml:space="preserve">acquiring </w:t>
      </w:r>
      <w:r w:rsidR="00190BB7">
        <w:rPr>
          <w:noProof w:val="0"/>
          <w:lang w:val="en-US"/>
        </w:rPr>
        <w:t xml:space="preserve">all Digital Input </w:t>
      </w:r>
      <w:r w:rsidR="001513EF">
        <w:rPr>
          <w:noProof w:val="0"/>
          <w:lang w:val="en-US"/>
        </w:rPr>
        <w:t>data</w:t>
      </w:r>
      <w:r w:rsidR="00286179">
        <w:rPr>
          <w:noProof w:val="0"/>
          <w:lang w:val="en-US"/>
        </w:rPr>
        <w:t xml:space="preserve"> </w:t>
      </w:r>
      <w:r w:rsidR="007873EB">
        <w:rPr>
          <w:noProof w:val="0"/>
          <w:lang w:val="en-US"/>
        </w:rPr>
        <w:t>to</w:t>
      </w:r>
      <w:r w:rsidR="00B220F8">
        <w:rPr>
          <w:noProof w:val="0"/>
          <w:lang w:val="en-US"/>
        </w:rPr>
        <w:t xml:space="preserve"> create</w:t>
      </w:r>
      <w:r w:rsidR="00710818">
        <w:rPr>
          <w:noProof w:val="0"/>
          <w:lang w:val="en-US"/>
        </w:rPr>
        <w:t xml:space="preserve"> the</w:t>
      </w:r>
      <w:r w:rsidR="00B220F8">
        <w:rPr>
          <w:noProof w:val="0"/>
          <w:lang w:val="en-US"/>
        </w:rPr>
        <w:t xml:space="preserve"> log</w:t>
      </w:r>
      <w:r w:rsidR="00A84AD1">
        <w:rPr>
          <w:noProof w:val="0"/>
          <w:lang w:val="en-US"/>
        </w:rPr>
        <w:t xml:space="preserve"> file</w:t>
      </w:r>
      <w:r w:rsidR="009370CD">
        <w:rPr>
          <w:noProof w:val="0"/>
          <w:lang w:val="en-US"/>
        </w:rPr>
        <w:t>.</w:t>
      </w:r>
    </w:p>
    <w:p w14:paraId="714307E6" w14:textId="518EE292" w:rsidR="00226EE0" w:rsidRPr="009B7069" w:rsidRDefault="002B7616" w:rsidP="00766C8D">
      <w:pPr>
        <w:pStyle w:val="NORMSW"/>
        <w:numPr>
          <w:ilvl w:val="0"/>
          <w:numId w:val="83"/>
        </w:numPr>
        <w:rPr>
          <w:bCs/>
          <w:noProof w:val="0"/>
          <w:lang w:val="en-US"/>
        </w:rPr>
      </w:pPr>
      <w:r>
        <w:rPr>
          <w:b/>
          <w:bCs/>
          <w:noProof w:val="0"/>
          <w:lang w:val="en-US"/>
        </w:rPr>
        <w:t>Device S</w:t>
      </w:r>
      <w:r w:rsidR="00424FA4">
        <w:rPr>
          <w:b/>
          <w:bCs/>
          <w:noProof w:val="0"/>
          <w:lang w:val="en-US"/>
        </w:rPr>
        <w:t>ketch:</w:t>
      </w:r>
      <w:r w:rsidR="00424FA4">
        <w:rPr>
          <w:bCs/>
          <w:noProof w:val="0"/>
          <w:lang w:val="en-US"/>
        </w:rPr>
        <w:t xml:space="preserve"> it </w:t>
      </w:r>
      <w:r w:rsidR="00E936B7" w:rsidRPr="00E936B7">
        <w:rPr>
          <w:bCs/>
          <w:noProof w:val="0"/>
          <w:lang w:val="en-US"/>
        </w:rPr>
        <w:t xml:space="preserve">is a </w:t>
      </w:r>
      <w:r w:rsidR="00E936B7">
        <w:rPr>
          <w:bCs/>
          <w:noProof w:val="0"/>
          <w:lang w:val="en-US"/>
        </w:rPr>
        <w:t xml:space="preserve">sketch of the device </w:t>
      </w:r>
      <w:r w:rsidR="00424FA4">
        <w:rPr>
          <w:bCs/>
          <w:noProof w:val="0"/>
          <w:lang w:val="en-US"/>
        </w:rPr>
        <w:t xml:space="preserve">representing what happens in terms of received / written signals. There is one </w:t>
      </w:r>
      <w:r w:rsidR="00E936B7">
        <w:rPr>
          <w:noProof w:val="0"/>
          <w:lang w:val="en-US"/>
        </w:rPr>
        <w:t xml:space="preserve">for each tab so for each device connected. </w:t>
      </w:r>
    </w:p>
    <w:p w14:paraId="430490C3" w14:textId="77777777" w:rsidR="009B7069" w:rsidRDefault="009B7069" w:rsidP="009B7069">
      <w:pPr>
        <w:pStyle w:val="NORMSW"/>
        <w:rPr>
          <w:bCs/>
          <w:noProof w:val="0"/>
          <w:lang w:val="en-US"/>
        </w:rPr>
      </w:pPr>
    </w:p>
    <w:p w14:paraId="21325EC9" w14:textId="7B205272" w:rsidR="009B7069" w:rsidRPr="00175DAE" w:rsidRDefault="009B7069" w:rsidP="009B7069">
      <w:pPr>
        <w:pStyle w:val="NORMSW"/>
        <w:rPr>
          <w:bCs/>
          <w:noProof w:val="0"/>
          <w:lang w:val="en-US"/>
        </w:rPr>
      </w:pPr>
      <w:r>
        <w:rPr>
          <w:bCs/>
          <w:noProof w:val="0"/>
          <w:lang w:val="en-US"/>
        </w:rPr>
        <w:t>The</w:t>
      </w:r>
      <w:r w:rsidR="005C399E">
        <w:rPr>
          <w:bCs/>
          <w:noProof w:val="0"/>
          <w:lang w:val="en-US"/>
        </w:rPr>
        <w:t>re</w:t>
      </w:r>
      <w:r>
        <w:rPr>
          <w:bCs/>
          <w:noProof w:val="0"/>
          <w:lang w:val="en-US"/>
        </w:rPr>
        <w:t xml:space="preserve"> is also a global functionality, the </w:t>
      </w:r>
      <w:r w:rsidRPr="009B7069">
        <w:rPr>
          <w:b/>
          <w:bCs/>
          <w:noProof w:val="0"/>
          <w:lang w:val="en-US"/>
        </w:rPr>
        <w:t>AUTO MODE</w:t>
      </w:r>
      <w:r w:rsidRPr="009B7069">
        <w:rPr>
          <w:bCs/>
          <w:noProof w:val="0"/>
          <w:lang w:val="en-US"/>
        </w:rPr>
        <w:t>,</w:t>
      </w:r>
      <w:r>
        <w:rPr>
          <w:bCs/>
          <w:noProof w:val="0"/>
          <w:lang w:val="en-US"/>
        </w:rPr>
        <w:t xml:space="preserve"> from which </w:t>
      </w:r>
      <w:r w:rsidR="005A66B9">
        <w:rPr>
          <w:bCs/>
          <w:noProof w:val="0"/>
          <w:lang w:val="en-US"/>
        </w:rPr>
        <w:t>is possible</w:t>
      </w:r>
      <w:r>
        <w:rPr>
          <w:bCs/>
          <w:noProof w:val="0"/>
          <w:lang w:val="en-US"/>
        </w:rPr>
        <w:t xml:space="preserve"> to</w:t>
      </w:r>
      <w:r w:rsidR="00344789">
        <w:rPr>
          <w:bCs/>
          <w:noProof w:val="0"/>
          <w:lang w:val="en-US"/>
        </w:rPr>
        <w:t xml:space="preserve"> set and read</w:t>
      </w:r>
      <w:r>
        <w:rPr>
          <w:bCs/>
          <w:noProof w:val="0"/>
          <w:lang w:val="en-US"/>
        </w:rPr>
        <w:t xml:space="preserve"> commands automatically </w:t>
      </w:r>
      <w:r w:rsidR="00344789">
        <w:rPr>
          <w:bCs/>
          <w:noProof w:val="0"/>
          <w:lang w:val="en-US"/>
        </w:rPr>
        <w:t xml:space="preserve">from </w:t>
      </w:r>
      <w:r>
        <w:rPr>
          <w:bCs/>
          <w:noProof w:val="0"/>
          <w:lang w:val="en-US"/>
        </w:rPr>
        <w:t xml:space="preserve">all the devices </w:t>
      </w:r>
      <w:r w:rsidR="00344789">
        <w:rPr>
          <w:bCs/>
          <w:noProof w:val="0"/>
          <w:lang w:val="en-US"/>
        </w:rPr>
        <w:t>by a</w:t>
      </w:r>
      <w:r>
        <w:rPr>
          <w:bCs/>
          <w:noProof w:val="0"/>
          <w:lang w:val="en-US"/>
        </w:rPr>
        <w:t xml:space="preserve"> lis</w:t>
      </w:r>
      <w:r w:rsidR="00591733">
        <w:rPr>
          <w:bCs/>
          <w:noProof w:val="0"/>
          <w:lang w:val="en-US"/>
        </w:rPr>
        <w:t>t of commands with</w:t>
      </w:r>
      <w:r w:rsidR="00085819">
        <w:rPr>
          <w:bCs/>
          <w:noProof w:val="0"/>
          <w:lang w:val="en-US"/>
        </w:rPr>
        <w:t xml:space="preserve"> specific sy</w:t>
      </w:r>
      <w:r>
        <w:rPr>
          <w:bCs/>
          <w:noProof w:val="0"/>
          <w:lang w:val="en-US"/>
        </w:rPr>
        <w:t>ntax rules.</w:t>
      </w:r>
    </w:p>
    <w:p w14:paraId="1B486A8B" w14:textId="4D0D1083" w:rsidR="00175DAE" w:rsidRPr="00766C8D" w:rsidRDefault="00175DAE" w:rsidP="00175DAE">
      <w:pPr>
        <w:pStyle w:val="NORMSW"/>
        <w:rPr>
          <w:bCs/>
          <w:noProof w:val="0"/>
          <w:lang w:val="en-US"/>
        </w:rPr>
      </w:pPr>
      <w:r>
        <w:rPr>
          <w:bCs/>
          <w:noProof w:val="0"/>
          <w:lang w:val="en-US"/>
        </w:rPr>
        <w:t xml:space="preserve">Note that every millisecond </w:t>
      </w:r>
      <w:r w:rsidR="006E0FEE">
        <w:rPr>
          <w:bCs/>
          <w:noProof w:val="0"/>
          <w:lang w:val="en-US"/>
        </w:rPr>
        <w:t>the logic runs only for</w:t>
      </w:r>
      <w:r>
        <w:rPr>
          <w:bCs/>
          <w:noProof w:val="0"/>
          <w:lang w:val="en-US"/>
        </w:rPr>
        <w:t xml:space="preserve"> the tab page</w:t>
      </w:r>
      <w:r w:rsidR="006D1AFB">
        <w:rPr>
          <w:bCs/>
          <w:noProof w:val="0"/>
          <w:lang w:val="en-US"/>
        </w:rPr>
        <w:t xml:space="preserve"> (device)</w:t>
      </w:r>
      <w:r>
        <w:rPr>
          <w:bCs/>
          <w:noProof w:val="0"/>
          <w:lang w:val="en-US"/>
        </w:rPr>
        <w:t xml:space="preserve"> </w:t>
      </w:r>
      <w:r w:rsidR="006E0FEE">
        <w:rPr>
          <w:bCs/>
          <w:noProof w:val="0"/>
          <w:lang w:val="en-US"/>
        </w:rPr>
        <w:t>selected</w:t>
      </w:r>
      <w:r>
        <w:rPr>
          <w:bCs/>
          <w:noProof w:val="0"/>
          <w:lang w:val="en-US"/>
        </w:rPr>
        <w:t>. So if we are on the tab page of device X, the</w:t>
      </w:r>
      <w:r w:rsidR="00475615">
        <w:rPr>
          <w:bCs/>
          <w:noProof w:val="0"/>
          <w:lang w:val="en-US"/>
        </w:rPr>
        <w:t xml:space="preserve"> consequence is that</w:t>
      </w:r>
      <w:r>
        <w:rPr>
          <w:bCs/>
          <w:noProof w:val="0"/>
          <w:lang w:val="en-US"/>
        </w:rPr>
        <w:t xml:space="preserve"> only device X is read</w:t>
      </w:r>
      <w:r w:rsidR="00BA2269">
        <w:rPr>
          <w:bCs/>
          <w:noProof w:val="0"/>
          <w:lang w:val="en-US"/>
        </w:rPr>
        <w:t xml:space="preserve"> until the tab page changes</w:t>
      </w:r>
      <w:r>
        <w:rPr>
          <w:bCs/>
          <w:noProof w:val="0"/>
          <w:lang w:val="en-US"/>
        </w:rPr>
        <w:t>.</w:t>
      </w:r>
    </w:p>
    <w:p w14:paraId="45DED0E2" w14:textId="260FEDA8" w:rsidR="009370CD" w:rsidRDefault="00ED0965" w:rsidP="00165685">
      <w:pPr>
        <w:pStyle w:val="Titolo3"/>
      </w:pPr>
      <w:bookmarkStart w:id="15" w:name="_Toc147243100"/>
      <w:r>
        <w:t>Digital</w:t>
      </w:r>
      <w:r w:rsidR="009370CD">
        <w:t xml:space="preserve"> </w:t>
      </w:r>
      <w:r w:rsidR="0082451E">
        <w:t>Input Values</w:t>
      </w:r>
      <w:bookmarkEnd w:id="15"/>
    </w:p>
    <w:p w14:paraId="73889549" w14:textId="77777777" w:rsidR="009370CD" w:rsidRDefault="009370CD" w:rsidP="009370CD">
      <w:pPr>
        <w:pStyle w:val="NORMSW"/>
        <w:rPr>
          <w:lang w:val="en-US"/>
        </w:rPr>
      </w:pPr>
    </w:p>
    <w:p w14:paraId="6D05C3F9" w14:textId="68C21F43" w:rsidR="00BD2308" w:rsidRDefault="00D86B59" w:rsidP="006025B7">
      <w:pPr>
        <w:pStyle w:val="NORMSW"/>
        <w:rPr>
          <w:lang w:val="en-US"/>
        </w:rPr>
      </w:pPr>
      <w:r>
        <w:rPr>
          <w:lang w:val="en-US"/>
        </w:rPr>
        <w:t>It</w:t>
      </w:r>
      <w:r w:rsidR="00E144EE">
        <w:rPr>
          <w:lang w:val="en-US"/>
        </w:rPr>
        <w:t xml:space="preserve"> contains the values for the 32 Digital</w:t>
      </w:r>
      <w:r>
        <w:rPr>
          <w:lang w:val="en-US"/>
        </w:rPr>
        <w:t xml:space="preserve"> Input</w:t>
      </w:r>
      <w:r w:rsidR="00FB2F0B">
        <w:rPr>
          <w:lang w:val="en-US"/>
        </w:rPr>
        <w:t xml:space="preserve"> (from bit0 to bit7 and from ID0 to ID3)</w:t>
      </w:r>
      <w:r>
        <w:rPr>
          <w:lang w:val="en-US"/>
        </w:rPr>
        <w:t xml:space="preserve"> updated automatically every 1 </w:t>
      </w:r>
      <w:r w:rsidR="006D64C7">
        <w:rPr>
          <w:lang w:val="en-US"/>
        </w:rPr>
        <w:t>m</w:t>
      </w:r>
      <w:r w:rsidR="008A3191">
        <w:rPr>
          <w:lang w:val="en-US"/>
        </w:rPr>
        <w:t>illisecond</w:t>
      </w:r>
      <w:r w:rsidR="00E64412">
        <w:rPr>
          <w:lang w:val="en-US"/>
        </w:rPr>
        <w:t xml:space="preserve"> </w:t>
      </w:r>
      <w:r w:rsidR="00073DF3">
        <w:rPr>
          <w:lang w:val="en-US"/>
        </w:rPr>
        <w:t>since</w:t>
      </w:r>
      <w:r w:rsidR="00E64412">
        <w:rPr>
          <w:lang w:val="en-US"/>
        </w:rPr>
        <w:t xml:space="preserve"> the application is open</w:t>
      </w:r>
      <w:r w:rsidR="00235DE7">
        <w:rPr>
          <w:lang w:val="en-US"/>
        </w:rPr>
        <w:t xml:space="preserve"> and</w:t>
      </w:r>
      <w:r w:rsidR="00D33000">
        <w:rPr>
          <w:lang w:val="en-US"/>
        </w:rPr>
        <w:t xml:space="preserve"> only</w:t>
      </w:r>
      <w:r w:rsidR="00235DE7">
        <w:rPr>
          <w:lang w:val="en-US"/>
        </w:rPr>
        <w:t xml:space="preserve"> for the specific tab </w:t>
      </w:r>
      <w:r w:rsidR="00235DE7">
        <w:rPr>
          <w:lang w:val="en-US"/>
        </w:rPr>
        <w:lastRenderedPageBreak/>
        <w:t>page</w:t>
      </w:r>
      <w:r w:rsidR="000265C0">
        <w:rPr>
          <w:lang w:val="en-US"/>
        </w:rPr>
        <w:t xml:space="preserve"> (device)</w:t>
      </w:r>
      <w:r w:rsidR="00235DE7">
        <w:rPr>
          <w:lang w:val="en-US"/>
        </w:rPr>
        <w:t xml:space="preserve"> selected</w:t>
      </w:r>
      <w:r>
        <w:rPr>
          <w:lang w:val="en-US"/>
        </w:rPr>
        <w:t>. This</w:t>
      </w:r>
      <w:r w:rsidR="00FE25A4">
        <w:rPr>
          <w:lang w:val="en-US"/>
        </w:rPr>
        <w:t xml:space="preserve"> functionality</w:t>
      </w:r>
      <w:r>
        <w:rPr>
          <w:lang w:val="en-US"/>
        </w:rPr>
        <w:t xml:space="preserve"> is useful when the operator wants to see if the values </w:t>
      </w:r>
      <w:r w:rsidR="00FE25A4">
        <w:rPr>
          <w:lang w:val="en-US"/>
        </w:rPr>
        <w:t>make</w:t>
      </w:r>
      <w:r>
        <w:rPr>
          <w:lang w:val="en-US"/>
        </w:rPr>
        <w:t xml:space="preserve"> sense without necessarily creating a log file.</w:t>
      </w:r>
    </w:p>
    <w:p w14:paraId="79D2947D" w14:textId="77777777" w:rsidR="00526E46" w:rsidRDefault="00526E46" w:rsidP="006025B7">
      <w:pPr>
        <w:pStyle w:val="NORMSW"/>
        <w:rPr>
          <w:lang w:val="en-US"/>
        </w:rPr>
      </w:pPr>
    </w:p>
    <w:p w14:paraId="3BEF187A" w14:textId="14B8027C" w:rsidR="00C84F7B" w:rsidRDefault="00470936" w:rsidP="00D46F3F">
      <w:pPr>
        <w:pStyle w:val="NORMSW"/>
        <w:rPr>
          <w:lang w:val="en-US"/>
        </w:rPr>
      </w:pPr>
      <w:r>
        <w:drawing>
          <wp:inline distT="0" distB="0" distL="0" distR="0" wp14:anchorId="078A3BA3" wp14:editId="385AED4E">
            <wp:extent cx="5180980" cy="168148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30" cy="16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3E4C" w14:textId="37366B21" w:rsidR="00C84F7B" w:rsidRDefault="00C84F7B" w:rsidP="00165685">
      <w:pPr>
        <w:pStyle w:val="Titolo3"/>
      </w:pPr>
      <w:bookmarkStart w:id="16" w:name="_Toc147243101"/>
      <w:r>
        <w:t>Integer Values to Writ</w:t>
      </w:r>
      <w:r w:rsidR="005A4C9D">
        <w:t>e</w:t>
      </w:r>
      <w:bookmarkEnd w:id="16"/>
    </w:p>
    <w:p w14:paraId="474B9E6F" w14:textId="77777777" w:rsidR="00C84F7B" w:rsidRDefault="00C84F7B" w:rsidP="00C84F7B">
      <w:pPr>
        <w:pStyle w:val="NORMSW"/>
        <w:rPr>
          <w:lang w:val="en-US"/>
        </w:rPr>
      </w:pPr>
    </w:p>
    <w:p w14:paraId="3B09E456" w14:textId="144BFB59" w:rsidR="00C84F7B" w:rsidRDefault="00C84F7B" w:rsidP="00C84F7B">
      <w:pPr>
        <w:pStyle w:val="NORMSW"/>
        <w:rPr>
          <w:lang w:val="en-US"/>
        </w:rPr>
      </w:pPr>
      <w:r>
        <w:rPr>
          <w:lang w:val="en-US"/>
        </w:rPr>
        <w:t>It</w:t>
      </w:r>
      <w:r w:rsidR="00081400">
        <w:rPr>
          <w:lang w:val="en-US"/>
        </w:rPr>
        <w:t xml:space="preserve"> contains the four </w:t>
      </w:r>
      <w:r w:rsidR="00081400" w:rsidRPr="00081400">
        <w:rPr>
          <w:b/>
          <w:lang w:val="en-US"/>
        </w:rPr>
        <w:t>int8</w:t>
      </w:r>
      <w:r w:rsidR="00081400">
        <w:rPr>
          <w:lang w:val="en-US"/>
        </w:rPr>
        <w:t xml:space="preserve"> values </w:t>
      </w:r>
      <w:r w:rsidR="00C56D46">
        <w:rPr>
          <w:lang w:val="en-US"/>
        </w:rPr>
        <w:t>each</w:t>
      </w:r>
      <w:r w:rsidR="008174D7">
        <w:rPr>
          <w:lang w:val="en-US"/>
        </w:rPr>
        <w:t xml:space="preserve"> one</w:t>
      </w:r>
      <w:r w:rsidR="007D78BE">
        <w:rPr>
          <w:lang w:val="en-US"/>
        </w:rPr>
        <w:t xml:space="preserve"> </w:t>
      </w:r>
      <w:r w:rsidR="001F4921">
        <w:rPr>
          <w:lang w:val="en-US"/>
        </w:rPr>
        <w:t>correspond</w:t>
      </w:r>
      <w:r w:rsidR="00126485">
        <w:rPr>
          <w:lang w:val="en-US"/>
        </w:rPr>
        <w:t xml:space="preserve"> to</w:t>
      </w:r>
      <w:r w:rsidR="00C56D46">
        <w:rPr>
          <w:lang w:val="en-US"/>
        </w:rPr>
        <w:t xml:space="preserve"> the</w:t>
      </w:r>
      <w:r w:rsidR="00081400">
        <w:rPr>
          <w:lang w:val="en-US"/>
        </w:rPr>
        <w:t xml:space="preserve"> four byte</w:t>
      </w:r>
      <w:r w:rsidR="007C7969">
        <w:rPr>
          <w:lang w:val="en-US"/>
        </w:rPr>
        <w:t xml:space="preserve"> that can be written</w:t>
      </w:r>
      <w:r w:rsidR="008F045C">
        <w:rPr>
          <w:lang w:val="en-US"/>
        </w:rPr>
        <w:t xml:space="preserve"> on the device of the tab page selected</w:t>
      </w:r>
    </w:p>
    <w:p w14:paraId="18E97D89" w14:textId="77777777" w:rsidR="00081400" w:rsidRDefault="00081400" w:rsidP="00C84F7B">
      <w:pPr>
        <w:pStyle w:val="NORMSW"/>
        <w:rPr>
          <w:lang w:val="en-US"/>
        </w:rPr>
      </w:pPr>
    </w:p>
    <w:p w14:paraId="5081A824" w14:textId="70BD3240" w:rsidR="00081400" w:rsidRDefault="005D15C7" w:rsidP="00C84F7B">
      <w:pPr>
        <w:pStyle w:val="NORMSW"/>
        <w:rPr>
          <w:lang w:val="en-US"/>
        </w:rPr>
      </w:pPr>
      <w:r>
        <w:drawing>
          <wp:inline distT="0" distB="0" distL="0" distR="0" wp14:anchorId="253DB876" wp14:editId="13B151F2">
            <wp:extent cx="4906060" cy="2048161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_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0494" w14:textId="77777777" w:rsidR="008174D7" w:rsidRDefault="008174D7" w:rsidP="00C84F7B">
      <w:pPr>
        <w:pStyle w:val="NORMSW"/>
        <w:rPr>
          <w:lang w:val="en-US"/>
        </w:rPr>
      </w:pPr>
    </w:p>
    <w:p w14:paraId="0401D167" w14:textId="3A517402" w:rsidR="008174D7" w:rsidRDefault="008174D7" w:rsidP="002A7D44">
      <w:pPr>
        <w:pStyle w:val="NORMSW"/>
        <w:rPr>
          <w:lang w:val="en-US"/>
        </w:rPr>
      </w:pPr>
      <w:r>
        <w:rPr>
          <w:lang w:val="en-US"/>
        </w:rPr>
        <w:t xml:space="preserve">The value of each byte can be modified by changing the </w:t>
      </w:r>
      <w:r w:rsidRPr="008174D7">
        <w:rPr>
          <w:b/>
          <w:lang w:val="en-US"/>
        </w:rPr>
        <w:t>int8</w:t>
      </w:r>
      <w:r>
        <w:rPr>
          <w:b/>
          <w:lang w:val="en-US"/>
        </w:rPr>
        <w:t xml:space="preserve"> </w:t>
      </w:r>
      <w:r w:rsidRPr="008174D7">
        <w:rPr>
          <w:lang w:val="en-US"/>
        </w:rPr>
        <w:t>value</w:t>
      </w:r>
      <w:r>
        <w:rPr>
          <w:lang w:val="en-US"/>
        </w:rPr>
        <w:t xml:space="preserve"> of the </w:t>
      </w:r>
      <w:r w:rsidR="00106D1B">
        <w:rPr>
          <w:lang w:val="en-US"/>
        </w:rPr>
        <w:t xml:space="preserve">corresponding byte. </w:t>
      </w:r>
    </w:p>
    <w:p w14:paraId="61DC482B" w14:textId="40A3E176" w:rsidR="00106D1B" w:rsidRDefault="00106D1B" w:rsidP="002A7D44">
      <w:pPr>
        <w:pStyle w:val="NORMSW"/>
        <w:rPr>
          <w:lang w:val="en-US"/>
        </w:rPr>
      </w:pPr>
      <w:r>
        <w:rPr>
          <w:lang w:val="en-US"/>
        </w:rPr>
        <w:t>Note that there is an insertion control, so it is possible to write only a value from 0 to 255</w:t>
      </w:r>
      <w:r w:rsidR="00722CDA">
        <w:rPr>
          <w:lang w:val="en-US"/>
        </w:rPr>
        <w:t xml:space="preserve">, simply by push </w:t>
      </w:r>
      <w:r w:rsidR="00722CDA" w:rsidRPr="00722CDA">
        <w:rPr>
          <w:b/>
          <w:lang w:val="en-US"/>
        </w:rPr>
        <w:t>WRITE</w:t>
      </w:r>
      <w:r w:rsidR="00D41DA8">
        <w:rPr>
          <w:lang w:val="en-US"/>
        </w:rPr>
        <w:t>, otherwise an error message</w:t>
      </w:r>
      <w:r w:rsidR="006233FC">
        <w:rPr>
          <w:lang w:val="en-US"/>
        </w:rPr>
        <w:t xml:space="preserve"> appears</w:t>
      </w:r>
      <w:r w:rsidR="00D41DA8">
        <w:rPr>
          <w:lang w:val="en-US"/>
        </w:rPr>
        <w:t>.</w:t>
      </w:r>
    </w:p>
    <w:p w14:paraId="7921C004" w14:textId="6839A628" w:rsidR="006025B7" w:rsidRDefault="006025B7" w:rsidP="00165685">
      <w:pPr>
        <w:pStyle w:val="Titolo3"/>
      </w:pPr>
      <w:bookmarkStart w:id="17" w:name="_Toc147243102"/>
      <w:r>
        <w:t>Save Log Data</w:t>
      </w:r>
      <w:bookmarkEnd w:id="17"/>
    </w:p>
    <w:p w14:paraId="480B2F7F" w14:textId="77777777" w:rsidR="00F0147B" w:rsidRDefault="00F0147B" w:rsidP="00F0147B">
      <w:pPr>
        <w:pStyle w:val="NORMSW"/>
        <w:rPr>
          <w:lang w:val="en-US"/>
        </w:rPr>
      </w:pPr>
    </w:p>
    <w:p w14:paraId="297455D8" w14:textId="2B0ABA69" w:rsidR="005E7278" w:rsidRDefault="00B0106B" w:rsidP="005D2CE1">
      <w:pPr>
        <w:pStyle w:val="NORMSW"/>
        <w:rPr>
          <w:lang w:val="en-US"/>
        </w:rPr>
      </w:pPr>
      <w:r>
        <w:rPr>
          <w:lang w:val="en-US"/>
        </w:rPr>
        <w:lastRenderedPageBreak/>
        <w:t>It contains all</w:t>
      </w:r>
      <w:r w:rsidR="005D2CE1">
        <w:rPr>
          <w:lang w:val="en-US"/>
        </w:rPr>
        <w:t xml:space="preserve"> buttons </w:t>
      </w:r>
      <w:r>
        <w:rPr>
          <w:lang w:val="en-US"/>
        </w:rPr>
        <w:t>needed</w:t>
      </w:r>
      <w:r w:rsidR="000D38C4">
        <w:rPr>
          <w:lang w:val="en-US"/>
        </w:rPr>
        <w:t xml:space="preserve"> to </w:t>
      </w:r>
      <w:r w:rsidR="004929A0" w:rsidRPr="004929A0">
        <w:rPr>
          <w:b/>
          <w:lang w:val="en-US"/>
        </w:rPr>
        <w:t>START</w:t>
      </w:r>
      <w:r w:rsidR="00905291">
        <w:rPr>
          <w:lang w:val="en-US"/>
        </w:rPr>
        <w:t xml:space="preserve"> and </w:t>
      </w:r>
      <w:r w:rsidR="004929A0" w:rsidRPr="004929A0">
        <w:rPr>
          <w:b/>
          <w:lang w:val="en-US"/>
        </w:rPr>
        <w:t>STOP</w:t>
      </w:r>
      <w:r w:rsidR="00905291">
        <w:rPr>
          <w:lang w:val="en-US"/>
        </w:rPr>
        <w:t xml:space="preserve"> </w:t>
      </w:r>
      <w:r>
        <w:rPr>
          <w:lang w:val="en-US"/>
        </w:rPr>
        <w:t>l</w:t>
      </w:r>
      <w:r w:rsidR="000D38C4">
        <w:rPr>
          <w:lang w:val="en-US"/>
        </w:rPr>
        <w:t>og</w:t>
      </w:r>
      <w:r w:rsidR="006100D0">
        <w:rPr>
          <w:lang w:val="en-US"/>
        </w:rPr>
        <w:t xml:space="preserve"> </w:t>
      </w:r>
      <w:r w:rsidR="000D38C4">
        <w:rPr>
          <w:lang w:val="en-US"/>
        </w:rPr>
        <w:t>data</w:t>
      </w:r>
      <w:r>
        <w:rPr>
          <w:lang w:val="en-US"/>
        </w:rPr>
        <w:t xml:space="preserve"> </w:t>
      </w:r>
      <w:r w:rsidR="000D38C4">
        <w:rPr>
          <w:lang w:val="en-US"/>
        </w:rPr>
        <w:t xml:space="preserve">received from the </w:t>
      </w:r>
      <w:r w:rsidR="001A3C5E">
        <w:rPr>
          <w:lang w:val="en-US"/>
        </w:rPr>
        <w:t xml:space="preserve">proper </w:t>
      </w:r>
      <w:r w:rsidR="000D38C4">
        <w:rPr>
          <w:lang w:val="en-US"/>
        </w:rPr>
        <w:t>device</w:t>
      </w:r>
      <w:r w:rsidR="00D235FE">
        <w:rPr>
          <w:lang w:val="en-US"/>
        </w:rPr>
        <w:t xml:space="preserve"> </w:t>
      </w:r>
      <w:r w:rsidR="00FE764F">
        <w:rPr>
          <w:b/>
          <w:bCs/>
          <w:lang w:val="en-US"/>
        </w:rPr>
        <w:t>ADVANTECH USB 5856</w:t>
      </w:r>
      <w:r w:rsidR="00F17E2D">
        <w:rPr>
          <w:b/>
          <w:bCs/>
          <w:lang w:val="en-US"/>
        </w:rPr>
        <w:t xml:space="preserve"> </w:t>
      </w:r>
      <w:r w:rsidR="00F17E2D">
        <w:rPr>
          <w:bCs/>
          <w:lang w:val="en-US"/>
        </w:rPr>
        <w:t>corresponds to the tab page selected</w:t>
      </w:r>
      <w:r>
        <w:rPr>
          <w:lang w:val="en-US"/>
        </w:rPr>
        <w:t xml:space="preserve">. It creates </w:t>
      </w:r>
      <w:r w:rsidRPr="00E91AED">
        <w:rPr>
          <w:b/>
          <w:bCs/>
          <w:lang w:val="en-US"/>
        </w:rPr>
        <w:t>.csv</w:t>
      </w:r>
      <w:r>
        <w:rPr>
          <w:lang w:val="en-US"/>
        </w:rPr>
        <w:t xml:space="preserve"> file named</w:t>
      </w:r>
      <w:r w:rsidRPr="00E91AED">
        <w:rPr>
          <w:b/>
          <w:bCs/>
          <w:lang w:val="en-US"/>
        </w:rPr>
        <w:t xml:space="preserve"> </w:t>
      </w:r>
      <w:r w:rsidR="00E9334D" w:rsidRPr="00E9334D">
        <w:rPr>
          <w:b/>
          <w:bCs/>
          <w:lang w:val="en-US"/>
        </w:rPr>
        <w:t>LogDI__USB-5856,BID#</w:t>
      </w:r>
      <w:r w:rsidR="00E9334D">
        <w:rPr>
          <w:b/>
          <w:bCs/>
          <w:lang w:val="en-US"/>
        </w:rPr>
        <w:t>D</w:t>
      </w:r>
      <w:r w:rsidR="002740C1">
        <w:rPr>
          <w:b/>
          <w:bCs/>
          <w:lang w:val="en-US"/>
        </w:rPr>
        <w:t>,</w:t>
      </w:r>
      <w:r w:rsidR="006D232B" w:rsidRPr="006D232B">
        <w:rPr>
          <w:lang w:val="en-US"/>
        </w:rPr>
        <w:t xml:space="preserve"> </w:t>
      </w:r>
      <w:r w:rsidR="00E9334D">
        <w:rPr>
          <w:lang w:val="en-US"/>
        </w:rPr>
        <w:t>where “</w:t>
      </w:r>
      <w:r w:rsidR="00E9334D" w:rsidRPr="00E9334D">
        <w:rPr>
          <w:b/>
          <w:bCs/>
          <w:lang w:val="en-US"/>
        </w:rPr>
        <w:t>D</w:t>
      </w:r>
      <w:r w:rsidR="00E9334D">
        <w:rPr>
          <w:lang w:val="en-US"/>
        </w:rPr>
        <w:t xml:space="preserve">” is the device </w:t>
      </w:r>
      <w:r w:rsidR="00E9334D" w:rsidRPr="00E9334D">
        <w:rPr>
          <w:b/>
          <w:bCs/>
          <w:lang w:val="en-US"/>
        </w:rPr>
        <w:t>ID</w:t>
      </w:r>
      <w:r w:rsidR="006E1B78">
        <w:rPr>
          <w:lang w:val="en-US"/>
        </w:rPr>
        <w:t>.</w:t>
      </w:r>
    </w:p>
    <w:p w14:paraId="0E5C9440" w14:textId="656331A4" w:rsidR="005D2CE1" w:rsidRDefault="003E2D27" w:rsidP="005D2CE1">
      <w:pPr>
        <w:pStyle w:val="NORMSW"/>
        <w:rPr>
          <w:lang w:val="en-US"/>
        </w:rPr>
      </w:pPr>
      <w:r>
        <w:rPr>
          <w:lang w:val="en-US"/>
        </w:rPr>
        <w:t>The group is as shown:</w:t>
      </w:r>
    </w:p>
    <w:p w14:paraId="258865C0" w14:textId="77777777" w:rsidR="005D2CE1" w:rsidRDefault="005D2CE1" w:rsidP="00F0147B">
      <w:pPr>
        <w:pStyle w:val="NORMSW"/>
        <w:rPr>
          <w:lang w:val="en-US"/>
        </w:rPr>
      </w:pPr>
    </w:p>
    <w:p w14:paraId="478B6BE1" w14:textId="0C73B712" w:rsidR="005D2CE1" w:rsidRDefault="002203F9" w:rsidP="00F0147B">
      <w:pPr>
        <w:pStyle w:val="NORMSW"/>
        <w:rPr>
          <w:lang w:val="en-US"/>
        </w:rPr>
      </w:pPr>
      <w:r>
        <w:drawing>
          <wp:inline distT="0" distB="0" distL="0" distR="0" wp14:anchorId="4E42D327" wp14:editId="6D90A73D">
            <wp:extent cx="2638793" cy="2305372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2C84" w14:textId="77777777" w:rsidR="005D2CE1" w:rsidRDefault="005D2CE1" w:rsidP="00F0147B">
      <w:pPr>
        <w:pStyle w:val="NORMSW"/>
        <w:rPr>
          <w:lang w:val="en-US"/>
        </w:rPr>
      </w:pPr>
    </w:p>
    <w:p w14:paraId="189F72F3" w14:textId="30498B9D" w:rsidR="0064729F" w:rsidRDefault="005D2CE1" w:rsidP="00155402">
      <w:pPr>
        <w:pStyle w:val="NORMSW"/>
        <w:rPr>
          <w:lang w:val="en-US"/>
        </w:rPr>
      </w:pPr>
      <w:r>
        <w:rPr>
          <w:lang w:val="en-US"/>
        </w:rPr>
        <w:t xml:space="preserve">Initially, the buttons </w:t>
      </w:r>
      <w:r w:rsidRPr="005D2CE1">
        <w:rPr>
          <w:b/>
          <w:bCs/>
          <w:lang w:val="en-US"/>
        </w:rPr>
        <w:t>STOP</w:t>
      </w:r>
      <w:r>
        <w:rPr>
          <w:lang w:val="en-US"/>
        </w:rPr>
        <w:t xml:space="preserve"> and </w:t>
      </w:r>
      <w:r w:rsidRPr="005D2CE1">
        <w:rPr>
          <w:b/>
          <w:bCs/>
          <w:lang w:val="en-US"/>
        </w:rPr>
        <w:t>OPEN</w:t>
      </w:r>
      <w:r>
        <w:rPr>
          <w:lang w:val="en-US"/>
        </w:rPr>
        <w:t xml:space="preserve"> </w:t>
      </w:r>
      <w:r w:rsidRPr="005D2CE1">
        <w:rPr>
          <w:b/>
          <w:bCs/>
          <w:lang w:val="en-US"/>
        </w:rPr>
        <w:t>Log</w:t>
      </w:r>
      <w:r>
        <w:rPr>
          <w:lang w:val="en-US"/>
        </w:rPr>
        <w:t xml:space="preserve"> </w:t>
      </w:r>
      <w:r w:rsidRPr="005D2CE1">
        <w:rPr>
          <w:b/>
          <w:bCs/>
          <w:lang w:val="en-US"/>
        </w:rPr>
        <w:t>File</w:t>
      </w:r>
      <w:r>
        <w:rPr>
          <w:lang w:val="en-US"/>
        </w:rPr>
        <w:t xml:space="preserve"> are disabled simply because no</w:t>
      </w:r>
      <w:r w:rsidR="00155402">
        <w:rPr>
          <w:lang w:val="en-US"/>
        </w:rPr>
        <w:t xml:space="preserve"> registration has been made yet.</w:t>
      </w:r>
    </w:p>
    <w:p w14:paraId="3E205B47" w14:textId="6E328311" w:rsidR="00645705" w:rsidRPr="001E090E" w:rsidRDefault="001D635C" w:rsidP="001E090E">
      <w:pPr>
        <w:pStyle w:val="NORMSW"/>
        <w:rPr>
          <w:lang w:val="en-US"/>
        </w:rPr>
      </w:pPr>
      <w:r>
        <w:rPr>
          <w:lang w:val="en-US"/>
        </w:rPr>
        <w:t>P</w:t>
      </w:r>
      <w:r w:rsidR="000D38C4">
        <w:rPr>
          <w:lang w:val="en-US"/>
        </w:rPr>
        <w:t xml:space="preserve">ress </w:t>
      </w:r>
      <w:r w:rsidR="007D56BB">
        <w:rPr>
          <w:b/>
          <w:bCs/>
          <w:lang w:val="en-US"/>
        </w:rPr>
        <w:t>START</w:t>
      </w:r>
      <w:r w:rsidR="000D38C4">
        <w:rPr>
          <w:lang w:val="en-US"/>
        </w:rPr>
        <w:t xml:space="preserve"> to start log</w:t>
      </w:r>
      <w:r w:rsidR="007D56BB">
        <w:rPr>
          <w:lang w:val="en-US"/>
        </w:rPr>
        <w:t xml:space="preserve">ging data </w:t>
      </w:r>
      <w:r>
        <w:rPr>
          <w:lang w:val="en-US"/>
        </w:rPr>
        <w:t>then</w:t>
      </w:r>
      <w:r w:rsidR="000D38C4">
        <w:rPr>
          <w:lang w:val="en-US"/>
        </w:rPr>
        <w:t xml:space="preserve"> </w:t>
      </w:r>
      <w:r>
        <w:rPr>
          <w:lang w:val="en-US"/>
        </w:rPr>
        <w:t xml:space="preserve">press </w:t>
      </w:r>
      <w:r w:rsidR="007D56BB">
        <w:rPr>
          <w:b/>
          <w:bCs/>
          <w:lang w:val="en-US"/>
        </w:rPr>
        <w:t>STOP</w:t>
      </w:r>
      <w:r w:rsidR="000D38C4">
        <w:rPr>
          <w:b/>
          <w:bCs/>
          <w:lang w:val="en-US"/>
        </w:rPr>
        <w:t xml:space="preserve"> </w:t>
      </w:r>
      <w:r w:rsidR="000D38C4" w:rsidRPr="000D38C4">
        <w:rPr>
          <w:lang w:val="en-US"/>
        </w:rPr>
        <w:t xml:space="preserve">to close the </w:t>
      </w:r>
      <w:r w:rsidR="000D38C4" w:rsidRPr="007D56BB">
        <w:rPr>
          <w:b/>
          <w:bCs/>
          <w:lang w:val="en-US"/>
        </w:rPr>
        <w:t>.csv</w:t>
      </w:r>
      <w:r w:rsidR="000D38C4" w:rsidRPr="000D38C4">
        <w:rPr>
          <w:lang w:val="en-US"/>
        </w:rPr>
        <w:t xml:space="preserve"> log</w:t>
      </w:r>
      <w:r>
        <w:rPr>
          <w:lang w:val="en-US"/>
        </w:rPr>
        <w:t xml:space="preserve"> before open it</w:t>
      </w:r>
      <w:r w:rsidR="00583CF0">
        <w:rPr>
          <w:lang w:val="en-US"/>
        </w:rPr>
        <w:t xml:space="preserve"> </w:t>
      </w:r>
      <w:r w:rsidR="000D38C4">
        <w:rPr>
          <w:lang w:val="en-US"/>
        </w:rPr>
        <w:t>by press</w:t>
      </w:r>
      <w:r w:rsidR="007D56BB">
        <w:rPr>
          <w:lang w:val="en-US"/>
        </w:rPr>
        <w:t>ing</w:t>
      </w:r>
      <w:r w:rsidR="000D38C4">
        <w:rPr>
          <w:lang w:val="en-US"/>
        </w:rPr>
        <w:t xml:space="preserve"> </w:t>
      </w:r>
      <w:r w:rsidR="007D56BB">
        <w:rPr>
          <w:lang w:val="en-US"/>
        </w:rPr>
        <w:t>the</w:t>
      </w:r>
      <w:r w:rsidR="000D38C4">
        <w:rPr>
          <w:lang w:val="en-US"/>
        </w:rPr>
        <w:t xml:space="preserve"> button </w:t>
      </w:r>
      <w:r w:rsidR="000D38C4" w:rsidRPr="000D38C4">
        <w:rPr>
          <w:b/>
          <w:bCs/>
          <w:lang w:val="en-US"/>
        </w:rPr>
        <w:t>Open Log File</w:t>
      </w:r>
      <w:r w:rsidR="00A40004">
        <w:rPr>
          <w:b/>
          <w:bCs/>
          <w:lang w:val="en-US"/>
        </w:rPr>
        <w:t>.</w:t>
      </w:r>
    </w:p>
    <w:p w14:paraId="008F807B" w14:textId="48410D62" w:rsidR="00645705" w:rsidRDefault="00645705" w:rsidP="00F0147B">
      <w:pPr>
        <w:pStyle w:val="NORMSW"/>
        <w:rPr>
          <w:lang w:val="en-US"/>
        </w:rPr>
      </w:pPr>
      <w:r w:rsidRPr="00645705">
        <w:rPr>
          <w:lang w:val="en-US"/>
        </w:rPr>
        <w:t xml:space="preserve">The </w:t>
      </w:r>
      <w:r w:rsidR="00E210E0" w:rsidRPr="00E9334D">
        <w:rPr>
          <w:b/>
          <w:bCs/>
          <w:lang w:val="en-US"/>
        </w:rPr>
        <w:t>LogDI__USB-5856,BID#</w:t>
      </w:r>
      <w:r w:rsidR="00E210E0">
        <w:rPr>
          <w:b/>
          <w:bCs/>
          <w:lang w:val="en-US"/>
        </w:rPr>
        <w:t>D.csv</w:t>
      </w:r>
      <w:r w:rsidRPr="00645705">
        <w:rPr>
          <w:lang w:val="en-US"/>
        </w:rPr>
        <w:t xml:space="preserve"> file </w:t>
      </w:r>
      <w:r w:rsidR="00A40004">
        <w:rPr>
          <w:lang w:val="en-US"/>
        </w:rPr>
        <w:t>is saved at the same path of</w:t>
      </w:r>
      <w:r w:rsidR="00F0006C">
        <w:rPr>
          <w:lang w:val="en-US"/>
        </w:rPr>
        <w:t xml:space="preserve"> </w:t>
      </w:r>
      <w:r w:rsidR="002B2EEE" w:rsidRPr="002B2EEE">
        <w:rPr>
          <w:b/>
          <w:bCs/>
          <w:lang w:val="en-US"/>
        </w:rPr>
        <w:t>DAQs4Comm.exe</w:t>
      </w:r>
      <w:r w:rsidR="00A40004">
        <w:rPr>
          <w:lang w:val="en-US"/>
        </w:rPr>
        <w:t xml:space="preserve"> </w:t>
      </w:r>
      <w:r w:rsidR="00F0006C">
        <w:rPr>
          <w:lang w:val="en-US"/>
        </w:rPr>
        <w:t xml:space="preserve">and </w:t>
      </w:r>
      <w:r w:rsidRPr="00645705">
        <w:rPr>
          <w:lang w:val="en-US"/>
        </w:rPr>
        <w:t>should be like that</w:t>
      </w:r>
    </w:p>
    <w:p w14:paraId="18CA9123" w14:textId="283822A0" w:rsidR="00483F58" w:rsidRDefault="00BE633B" w:rsidP="00F0147B">
      <w:pPr>
        <w:pStyle w:val="NORMSW"/>
        <w:rPr>
          <w:lang w:val="en-US"/>
        </w:rPr>
      </w:pPr>
      <w:r>
        <w:lastRenderedPageBreak/>
        <w:drawing>
          <wp:inline distT="0" distB="0" distL="0" distR="0" wp14:anchorId="0C950E0C" wp14:editId="5300ABBB">
            <wp:extent cx="4942205" cy="398022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151" cy="39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972" w14:textId="77777777" w:rsidR="009370CD" w:rsidRPr="00D537BB" w:rsidRDefault="009370CD" w:rsidP="00263906">
      <w:pPr>
        <w:pStyle w:val="NORMSW"/>
        <w:ind w:left="0"/>
        <w:rPr>
          <w:b/>
          <w:bCs/>
          <w:noProof w:val="0"/>
          <w:lang w:val="en-US"/>
        </w:rPr>
      </w:pPr>
    </w:p>
    <w:p w14:paraId="6245AAA5" w14:textId="1C1BB3A5" w:rsidR="00AA555D" w:rsidRDefault="00AA555D" w:rsidP="00560C72">
      <w:pPr>
        <w:pStyle w:val="NORMSW"/>
        <w:rPr>
          <w:noProof w:val="0"/>
          <w:lang w:val="en-US"/>
        </w:rPr>
      </w:pPr>
      <w:r>
        <w:rPr>
          <w:noProof w:val="0"/>
          <w:lang w:val="en-US"/>
        </w:rPr>
        <w:t xml:space="preserve">The first column indicates the time in milliseconds taken from the Windows time </w:t>
      </w:r>
      <w:r w:rsidR="002E5E04">
        <w:rPr>
          <w:noProof w:val="0"/>
          <w:lang w:val="en-US"/>
        </w:rPr>
        <w:t xml:space="preserve">with </w:t>
      </w:r>
      <w:r>
        <w:rPr>
          <w:noProof w:val="0"/>
          <w:lang w:val="en-US"/>
        </w:rPr>
        <w:t>System Library</w:t>
      </w:r>
      <w:r w:rsidR="002E5E04">
        <w:rPr>
          <w:noProof w:val="0"/>
          <w:lang w:val="en-US"/>
        </w:rPr>
        <w:t xml:space="preserve"> only</w:t>
      </w:r>
      <w:r>
        <w:rPr>
          <w:noProof w:val="0"/>
          <w:lang w:val="en-US"/>
        </w:rPr>
        <w:t xml:space="preserve"> just to have an idea about the recording duration with</w:t>
      </w:r>
      <w:r w:rsidR="00E82155">
        <w:rPr>
          <w:noProof w:val="0"/>
          <w:lang w:val="en-US"/>
        </w:rPr>
        <w:t xml:space="preserve"> a tolerance of approximately 15</w:t>
      </w:r>
      <w:r w:rsidR="00042DCC">
        <w:rPr>
          <w:noProof w:val="0"/>
          <w:lang w:val="en-US"/>
        </w:rPr>
        <w:t xml:space="preserve"> milliseconds.</w:t>
      </w:r>
    </w:p>
    <w:p w14:paraId="46BC05C9" w14:textId="6DC78FC3" w:rsidR="00D5413A" w:rsidRDefault="00AA555D" w:rsidP="00DE5FAD">
      <w:pPr>
        <w:pStyle w:val="NORMSW"/>
        <w:rPr>
          <w:noProof w:val="0"/>
          <w:lang w:val="en-US"/>
        </w:rPr>
      </w:pPr>
      <w:r>
        <w:rPr>
          <w:noProof w:val="0"/>
          <w:lang w:val="en-US"/>
        </w:rPr>
        <w:t>The other colum</w:t>
      </w:r>
      <w:r w:rsidR="00042DCC">
        <w:rPr>
          <w:noProof w:val="0"/>
          <w:lang w:val="en-US"/>
        </w:rPr>
        <w:t>n</w:t>
      </w:r>
      <w:r>
        <w:rPr>
          <w:noProof w:val="0"/>
          <w:lang w:val="en-US"/>
        </w:rPr>
        <w:t xml:space="preserve">s indicates the value of the </w:t>
      </w:r>
      <w:r w:rsidR="00DE5FAD">
        <w:rPr>
          <w:noProof w:val="0"/>
          <w:lang w:val="en-US"/>
        </w:rPr>
        <w:t>Digital</w:t>
      </w:r>
      <w:r>
        <w:rPr>
          <w:noProof w:val="0"/>
          <w:lang w:val="en-US"/>
        </w:rPr>
        <w:t xml:space="preserve"> Inputs</w:t>
      </w:r>
      <w:r w:rsidR="00390D5D">
        <w:rPr>
          <w:noProof w:val="0"/>
          <w:lang w:val="en-US"/>
        </w:rPr>
        <w:t xml:space="preserve"> </w:t>
      </w:r>
      <w:r w:rsidR="00DD1BBA">
        <w:rPr>
          <w:noProof w:val="0"/>
          <w:lang w:val="en-US"/>
        </w:rPr>
        <w:t>from bit0 to bit7 and for each IDs (from ID0 to ID3)</w:t>
      </w:r>
      <w:r>
        <w:rPr>
          <w:noProof w:val="0"/>
          <w:lang w:val="en-US"/>
        </w:rPr>
        <w:t xml:space="preserve">. </w:t>
      </w:r>
    </w:p>
    <w:p w14:paraId="21187AB1" w14:textId="77777777" w:rsidR="00226EE0" w:rsidRDefault="00226EE0" w:rsidP="00DE5FAD">
      <w:pPr>
        <w:pStyle w:val="NORMSW"/>
        <w:rPr>
          <w:noProof w:val="0"/>
          <w:lang w:val="en-US"/>
        </w:rPr>
      </w:pPr>
    </w:p>
    <w:p w14:paraId="607793F6" w14:textId="67EDBF65" w:rsidR="00226EE0" w:rsidRDefault="005F57DB" w:rsidP="00226EE0">
      <w:pPr>
        <w:pStyle w:val="Titolo3"/>
      </w:pPr>
      <w:bookmarkStart w:id="18" w:name="_Toc147243103"/>
      <w:r>
        <w:t>Device S</w:t>
      </w:r>
      <w:r w:rsidR="00226EE0">
        <w:t>ketch</w:t>
      </w:r>
      <w:bookmarkEnd w:id="18"/>
    </w:p>
    <w:p w14:paraId="399934EB" w14:textId="167CE820" w:rsidR="00226EE0" w:rsidRPr="00226EE0" w:rsidRDefault="00226EE0" w:rsidP="00226EE0">
      <w:pPr>
        <w:pStyle w:val="NORMSW"/>
        <w:rPr>
          <w:lang w:val="en-US"/>
        </w:rPr>
      </w:pPr>
      <w:r w:rsidRPr="00226EE0">
        <w:rPr>
          <w:lang w:val="en-US"/>
        </w:rPr>
        <w:t xml:space="preserve">It represent the </w:t>
      </w:r>
      <w:r>
        <w:rPr>
          <w:lang w:val="en-US"/>
        </w:rPr>
        <w:t xml:space="preserve">real </w:t>
      </w:r>
      <w:r w:rsidRPr="00226EE0">
        <w:rPr>
          <w:lang w:val="en-US"/>
        </w:rPr>
        <w:t xml:space="preserve">device </w:t>
      </w:r>
      <w:r>
        <w:rPr>
          <w:lang w:val="en-US"/>
        </w:rPr>
        <w:t>i</w:t>
      </w:r>
      <w:r w:rsidRPr="00226EE0">
        <w:rPr>
          <w:lang w:val="en-US"/>
        </w:rPr>
        <w:t xml:space="preserve">nput </w:t>
      </w:r>
      <w:r w:rsidR="00072C7A">
        <w:rPr>
          <w:lang w:val="en-US"/>
        </w:rPr>
        <w:t>and</w:t>
      </w:r>
      <w:r w:rsidRPr="00226EE0">
        <w:rPr>
          <w:lang w:val="en-US"/>
        </w:rPr>
        <w:t xml:space="preserve"> </w:t>
      </w:r>
      <w:r>
        <w:rPr>
          <w:lang w:val="en-US"/>
        </w:rPr>
        <w:t>output configuration</w:t>
      </w:r>
      <w:r w:rsidR="00122DD6">
        <w:rPr>
          <w:lang w:val="en-US"/>
        </w:rPr>
        <w:t>s</w:t>
      </w:r>
      <w:r>
        <w:rPr>
          <w:lang w:val="en-US"/>
        </w:rPr>
        <w:t xml:space="preserve">. It is the same configuration that should be </w:t>
      </w:r>
      <w:r w:rsidR="0030426A">
        <w:rPr>
          <w:lang w:val="en-US"/>
        </w:rPr>
        <w:t>shown</w:t>
      </w:r>
      <w:r w:rsidR="00E263D0">
        <w:rPr>
          <w:lang w:val="en-US"/>
        </w:rPr>
        <w:t xml:space="preserve"> physically</w:t>
      </w:r>
      <w:r w:rsidR="0030426A">
        <w:rPr>
          <w:lang w:val="en-US"/>
        </w:rPr>
        <w:t xml:space="preserve"> in the</w:t>
      </w:r>
      <w:r>
        <w:rPr>
          <w:lang w:val="en-US"/>
        </w:rPr>
        <w:t xml:space="preserve"> </w:t>
      </w:r>
      <w:r w:rsidR="00D12DAC">
        <w:rPr>
          <w:lang w:val="en-US"/>
        </w:rPr>
        <w:t>device of the tab page selected</w:t>
      </w:r>
      <w:r>
        <w:rPr>
          <w:lang w:val="en-US"/>
        </w:rPr>
        <w:t xml:space="preserve">. </w:t>
      </w:r>
    </w:p>
    <w:p w14:paraId="43279478" w14:textId="53820E28" w:rsidR="00226EE0" w:rsidRPr="003E2E3A" w:rsidRDefault="00D435D8" w:rsidP="003E2E3A">
      <w:pPr>
        <w:pStyle w:val="NORMSW"/>
      </w:pPr>
      <w:r>
        <w:lastRenderedPageBreak/>
        <w:drawing>
          <wp:inline distT="0" distB="0" distL="0" distR="0" wp14:anchorId="3F65F843" wp14:editId="6E087207">
            <wp:extent cx="4582164" cy="2124371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B800" w14:textId="24E551AB" w:rsidR="003E2E3A" w:rsidRDefault="003E2E3A" w:rsidP="003E2E3A">
      <w:pPr>
        <w:pStyle w:val="Titolo3"/>
      </w:pPr>
      <w:bookmarkStart w:id="19" w:name="_Toc147243104"/>
      <w:r>
        <w:t>AUTO MODE</w:t>
      </w:r>
      <w:bookmarkEnd w:id="19"/>
    </w:p>
    <w:p w14:paraId="0A42AD7B" w14:textId="77777777" w:rsidR="007864BA" w:rsidRPr="007864BA" w:rsidRDefault="007864BA" w:rsidP="007864BA">
      <w:pPr>
        <w:pStyle w:val="NORMSW"/>
      </w:pPr>
    </w:p>
    <w:p w14:paraId="226F97B0" w14:textId="09B2FAE4" w:rsidR="00E55450" w:rsidRDefault="00E55450" w:rsidP="00E55450">
      <w:pPr>
        <w:pStyle w:val="NORMSW"/>
        <w:rPr>
          <w:lang w:val="en-US"/>
        </w:rPr>
      </w:pPr>
      <w:r w:rsidRPr="00E55450">
        <w:rPr>
          <w:lang w:val="en-US"/>
        </w:rPr>
        <w:t xml:space="preserve">The </w:t>
      </w:r>
      <w:r w:rsidRPr="00E55450">
        <w:rPr>
          <w:b/>
          <w:lang w:val="en-US"/>
        </w:rPr>
        <w:t xml:space="preserve">AUTO MODE </w:t>
      </w:r>
      <w:r w:rsidRPr="00E55450">
        <w:rPr>
          <w:lang w:val="en-US"/>
        </w:rPr>
        <w:t>is</w:t>
      </w:r>
      <w:r w:rsidR="001F6CA4">
        <w:rPr>
          <w:lang w:val="en-US"/>
        </w:rPr>
        <w:t xml:space="preserve"> the group </w:t>
      </w:r>
      <w:r w:rsidR="005046E9">
        <w:rPr>
          <w:lang w:val="en-US"/>
        </w:rPr>
        <w:t>shown</w:t>
      </w:r>
      <w:r w:rsidR="001F6CA4">
        <w:rPr>
          <w:lang w:val="en-US"/>
        </w:rPr>
        <w:t xml:space="preserve"> below</w:t>
      </w:r>
    </w:p>
    <w:p w14:paraId="08E5D518" w14:textId="77777777" w:rsidR="001F6CA4" w:rsidRDefault="001F6CA4" w:rsidP="00E55450">
      <w:pPr>
        <w:pStyle w:val="NORMSW"/>
        <w:rPr>
          <w:lang w:val="en-US"/>
        </w:rPr>
      </w:pPr>
    </w:p>
    <w:p w14:paraId="708D0DE1" w14:textId="554E51F6" w:rsidR="001F6CA4" w:rsidRDefault="00703E32" w:rsidP="00E55450">
      <w:pPr>
        <w:pStyle w:val="NORMSW"/>
        <w:rPr>
          <w:lang w:val="en-US"/>
        </w:rPr>
      </w:pPr>
      <w:r>
        <w:drawing>
          <wp:inline distT="0" distB="0" distL="0" distR="0" wp14:anchorId="38AB209C" wp14:editId="2C5174F4">
            <wp:extent cx="4008111" cy="442023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_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44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239" w14:textId="77777777" w:rsidR="001F6CA4" w:rsidRDefault="001F6CA4" w:rsidP="00E55450">
      <w:pPr>
        <w:pStyle w:val="NORMSW"/>
        <w:rPr>
          <w:lang w:val="en-US"/>
        </w:rPr>
      </w:pPr>
    </w:p>
    <w:p w14:paraId="74EFCEE4" w14:textId="17F74F85" w:rsidR="00805FDE" w:rsidRDefault="00CE07FB" w:rsidP="00E55450">
      <w:pPr>
        <w:pStyle w:val="NORMSW"/>
        <w:rPr>
          <w:lang w:val="en-US"/>
        </w:rPr>
      </w:pPr>
      <w:r>
        <w:rPr>
          <w:lang w:val="en-US"/>
        </w:rPr>
        <w:t xml:space="preserve">Initially </w:t>
      </w:r>
      <w:r w:rsidR="007A2F95">
        <w:rPr>
          <w:lang w:val="en-US"/>
        </w:rPr>
        <w:t xml:space="preserve">the situation is </w:t>
      </w:r>
      <w:r w:rsidR="00CF566F">
        <w:rPr>
          <w:lang w:val="en-US"/>
        </w:rPr>
        <w:t>as follows</w:t>
      </w:r>
      <w:r w:rsidR="007A2F95">
        <w:rPr>
          <w:lang w:val="en-US"/>
        </w:rPr>
        <w:t>:</w:t>
      </w:r>
    </w:p>
    <w:p w14:paraId="01D217FF" w14:textId="036DD5EC" w:rsidR="00805FDE" w:rsidRDefault="00805FDE" w:rsidP="00805FDE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the button </w:t>
      </w:r>
      <w:r w:rsidR="00CE07FB" w:rsidRPr="00CE07FB">
        <w:rPr>
          <w:b/>
          <w:lang w:val="en-US"/>
        </w:rPr>
        <w:t>OPEN LOG FILE</w:t>
      </w:r>
      <w:r w:rsidR="00CE07FB">
        <w:rPr>
          <w:lang w:val="en-US"/>
        </w:rPr>
        <w:t xml:space="preserve"> is disabled simply because no first record</w:t>
      </w:r>
      <w:r w:rsidR="00C37E3E">
        <w:rPr>
          <w:lang w:val="en-US"/>
        </w:rPr>
        <w:t xml:space="preserve"> </w:t>
      </w:r>
      <w:r w:rsidR="00317E3C">
        <w:rPr>
          <w:lang w:val="en-US"/>
        </w:rPr>
        <w:t>(</w:t>
      </w:r>
      <w:r w:rsidR="00C37E3E" w:rsidRPr="00B860B6">
        <w:rPr>
          <w:lang w:val="en-US"/>
        </w:rPr>
        <w:t>with</w:t>
      </w:r>
      <w:r w:rsidR="00C37E3E" w:rsidRPr="00B860B6">
        <w:rPr>
          <w:b/>
          <w:lang w:val="en-US"/>
        </w:rPr>
        <w:t xml:space="preserve"> </w:t>
      </w:r>
      <w:r w:rsidR="00C37E3E" w:rsidRPr="00C37E3E">
        <w:rPr>
          <w:b/>
          <w:lang w:val="en-US"/>
        </w:rPr>
        <w:t>create log file</w:t>
      </w:r>
      <w:r w:rsidR="00C37E3E">
        <w:rPr>
          <w:lang w:val="en-US"/>
        </w:rPr>
        <w:t xml:space="preserve"> </w:t>
      </w:r>
      <w:r w:rsidR="00C37E3E" w:rsidRPr="00B860B6">
        <w:rPr>
          <w:lang w:val="en-US"/>
        </w:rPr>
        <w:t>checked</w:t>
      </w:r>
      <w:r w:rsidR="00317E3C">
        <w:rPr>
          <w:lang w:val="en-US"/>
        </w:rPr>
        <w:t>)</w:t>
      </w:r>
      <w:r w:rsidR="00CE07FB">
        <w:rPr>
          <w:lang w:val="en-US"/>
        </w:rPr>
        <w:t xml:space="preserve"> </w:t>
      </w:r>
      <w:r w:rsidR="00DD5E30">
        <w:rPr>
          <w:lang w:val="en-US"/>
        </w:rPr>
        <w:t>has been made</w:t>
      </w:r>
      <w:r>
        <w:rPr>
          <w:lang w:val="en-US"/>
        </w:rPr>
        <w:t xml:space="preserve"> yet</w:t>
      </w:r>
      <w:r w:rsidR="00DD5E30">
        <w:rPr>
          <w:lang w:val="en-US"/>
        </w:rPr>
        <w:t>.</w:t>
      </w:r>
      <w:r>
        <w:rPr>
          <w:lang w:val="en-US"/>
        </w:rPr>
        <w:t xml:space="preserve"> </w:t>
      </w:r>
    </w:p>
    <w:p w14:paraId="0A77765C" w14:textId="6418D7EA" w:rsidR="00576727" w:rsidRDefault="00576727" w:rsidP="00805FDE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The </w:t>
      </w:r>
      <w:r w:rsidRPr="00576727">
        <w:rPr>
          <w:b/>
          <w:lang w:val="en-US"/>
        </w:rPr>
        <w:t>LOAD COMMAND</w:t>
      </w:r>
      <w:r>
        <w:rPr>
          <w:lang w:val="en-US"/>
        </w:rPr>
        <w:t xml:space="preserve"> button is enabled and</w:t>
      </w:r>
      <w:r w:rsidR="006B5838">
        <w:rPr>
          <w:lang w:val="en-US"/>
        </w:rPr>
        <w:t>,</w:t>
      </w:r>
      <w:r>
        <w:rPr>
          <w:lang w:val="en-US"/>
        </w:rPr>
        <w:t xml:space="preserve"> by pushing on it</w:t>
      </w:r>
      <w:r w:rsidR="006B5838">
        <w:rPr>
          <w:lang w:val="en-US"/>
        </w:rPr>
        <w:t>,</w:t>
      </w:r>
      <w:r>
        <w:rPr>
          <w:lang w:val="en-US"/>
        </w:rPr>
        <w:t xml:space="preserve"> is possible to load a </w:t>
      </w:r>
      <w:r w:rsidRPr="00576727">
        <w:rPr>
          <w:b/>
          <w:lang w:val="en-US"/>
        </w:rPr>
        <w:t>.txt</w:t>
      </w:r>
      <w:r>
        <w:rPr>
          <w:lang w:val="en-US"/>
        </w:rPr>
        <w:t xml:space="preserve"> file containing all the commands needs to do automatic tests</w:t>
      </w:r>
      <w:r w:rsidR="00B860B6">
        <w:rPr>
          <w:lang w:val="en-US"/>
        </w:rPr>
        <w:t xml:space="preserve">. </w:t>
      </w:r>
    </w:p>
    <w:p w14:paraId="62E22F7B" w14:textId="2A2DEBAA" w:rsidR="00CE07FB" w:rsidRDefault="00805FDE" w:rsidP="00805FDE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the </w:t>
      </w:r>
      <w:r w:rsidRPr="00805FDE">
        <w:rPr>
          <w:b/>
          <w:lang w:val="en-US"/>
        </w:rPr>
        <w:t>EXECUTE</w:t>
      </w:r>
      <w:r>
        <w:rPr>
          <w:lang w:val="en-US"/>
        </w:rPr>
        <w:t xml:space="preserve"> button is disabled </w:t>
      </w:r>
      <w:r w:rsidR="00256C8F">
        <w:rPr>
          <w:lang w:val="en-US"/>
        </w:rPr>
        <w:t xml:space="preserve">simply </w:t>
      </w:r>
      <w:r>
        <w:rPr>
          <w:lang w:val="en-US"/>
        </w:rPr>
        <w:t>because the list of commands is empty</w:t>
      </w:r>
      <w:r w:rsidR="00256C8F">
        <w:rPr>
          <w:lang w:val="en-US"/>
        </w:rPr>
        <w:t xml:space="preserve"> or if there is at least one syntax error</w:t>
      </w:r>
      <w:r w:rsidR="00A3622A">
        <w:rPr>
          <w:lang w:val="en-US"/>
        </w:rPr>
        <w:t xml:space="preserve"> in the last command file loaded</w:t>
      </w:r>
      <w:r w:rsidR="00CC08C4">
        <w:rPr>
          <w:lang w:val="en-US"/>
        </w:rPr>
        <w:t>.</w:t>
      </w:r>
    </w:p>
    <w:p w14:paraId="3DBC9564" w14:textId="1F9B11A9" w:rsidR="00805FDE" w:rsidRDefault="00805FDE" w:rsidP="00805FDE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the </w:t>
      </w:r>
      <w:r w:rsidRPr="00805FDE">
        <w:rPr>
          <w:b/>
          <w:lang w:val="en-US"/>
        </w:rPr>
        <w:t>STOP</w:t>
      </w:r>
      <w:r>
        <w:rPr>
          <w:b/>
          <w:lang w:val="en-US"/>
        </w:rPr>
        <w:t xml:space="preserve"> </w:t>
      </w:r>
      <w:r w:rsidRPr="00805FDE">
        <w:rPr>
          <w:lang w:val="en-US"/>
        </w:rPr>
        <w:t>button</w:t>
      </w:r>
      <w:r>
        <w:rPr>
          <w:lang w:val="en-US"/>
        </w:rPr>
        <w:t xml:space="preserve"> is disabled because no one execution is running</w:t>
      </w:r>
      <w:r w:rsidR="00C37E3E">
        <w:rPr>
          <w:lang w:val="en-US"/>
        </w:rPr>
        <w:t xml:space="preserve">. </w:t>
      </w:r>
      <w:r w:rsidR="00E172AE">
        <w:rPr>
          <w:lang w:val="en-US"/>
        </w:rPr>
        <w:t>It is possible to STOP the execution before it</w:t>
      </w:r>
      <w:r w:rsidR="00207D7C">
        <w:rPr>
          <w:lang w:val="en-US"/>
        </w:rPr>
        <w:t>s</w:t>
      </w:r>
      <w:r w:rsidR="00E172AE">
        <w:rPr>
          <w:lang w:val="en-US"/>
        </w:rPr>
        <w:t xml:space="preserve"> </w:t>
      </w:r>
      <w:r w:rsidR="00316E0D">
        <w:rPr>
          <w:lang w:val="en-US"/>
        </w:rPr>
        <w:t>completion</w:t>
      </w:r>
    </w:p>
    <w:p w14:paraId="5DC42100" w14:textId="33E1DEF0" w:rsidR="00BF287B" w:rsidRDefault="007A2F95" w:rsidP="007A2F95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the flag </w:t>
      </w:r>
      <w:r w:rsidRPr="007A2F95">
        <w:rPr>
          <w:b/>
          <w:lang w:val="en-US"/>
        </w:rPr>
        <w:t>create log file</w:t>
      </w:r>
      <w:r>
        <w:rPr>
          <w:b/>
          <w:lang w:val="en-US"/>
        </w:rPr>
        <w:t xml:space="preserve"> </w:t>
      </w:r>
      <w:r w:rsidR="00E26F30">
        <w:rPr>
          <w:lang w:val="en-US"/>
        </w:rPr>
        <w:t>that</w:t>
      </w:r>
      <w:r w:rsidRPr="007A2F95">
        <w:rPr>
          <w:lang w:val="en-US"/>
        </w:rPr>
        <w:t xml:space="preserve"> </w:t>
      </w:r>
      <w:r w:rsidR="002B7127">
        <w:rPr>
          <w:lang w:val="en-US"/>
        </w:rPr>
        <w:t>record</w:t>
      </w:r>
      <w:r w:rsidR="00E26F30">
        <w:rPr>
          <w:lang w:val="en-US"/>
        </w:rPr>
        <w:t>s</w:t>
      </w:r>
      <w:r>
        <w:rPr>
          <w:b/>
          <w:lang w:val="en-US"/>
        </w:rPr>
        <w:t xml:space="preserve"> </w:t>
      </w:r>
      <w:r w:rsidR="00FA1926" w:rsidRPr="00FA1926">
        <w:rPr>
          <w:lang w:val="en-US"/>
        </w:rPr>
        <w:t>all the commands</w:t>
      </w:r>
      <w:r w:rsidR="005446E4">
        <w:rPr>
          <w:lang w:val="en-US"/>
        </w:rPr>
        <w:t xml:space="preserve"> in AUTO MODE</w:t>
      </w:r>
      <w:r w:rsidR="00FA1926">
        <w:rPr>
          <w:b/>
          <w:lang w:val="en-US"/>
        </w:rPr>
        <w:t xml:space="preserve"> </w:t>
      </w:r>
      <w:r w:rsidRPr="007A2F95">
        <w:rPr>
          <w:lang w:val="en-US"/>
        </w:rPr>
        <w:t>is</w:t>
      </w:r>
      <w:r>
        <w:rPr>
          <w:lang w:val="en-US"/>
        </w:rPr>
        <w:t xml:space="preserve"> </w:t>
      </w:r>
      <w:r w:rsidR="003D74E0">
        <w:rPr>
          <w:lang w:val="en-US"/>
        </w:rPr>
        <w:t xml:space="preserve">initially </w:t>
      </w:r>
      <w:r>
        <w:rPr>
          <w:lang w:val="en-US"/>
        </w:rPr>
        <w:t>unchecked</w:t>
      </w:r>
      <w:r w:rsidR="004F1A38">
        <w:rPr>
          <w:lang w:val="en-US"/>
        </w:rPr>
        <w:t xml:space="preserve"> </w:t>
      </w:r>
      <w:r>
        <w:rPr>
          <w:lang w:val="en-US"/>
        </w:rPr>
        <w:t>by default</w:t>
      </w:r>
      <w:r w:rsidR="00960926">
        <w:rPr>
          <w:lang w:val="en-US"/>
        </w:rPr>
        <w:t xml:space="preserve">. It is possible to check / uncheck it depending on if the need is to have </w:t>
      </w:r>
      <w:r w:rsidR="009F2855">
        <w:rPr>
          <w:lang w:val="en-US"/>
        </w:rPr>
        <w:t>or not the log file</w:t>
      </w:r>
    </w:p>
    <w:p w14:paraId="1A5F375B" w14:textId="71854064" w:rsidR="001F6CA4" w:rsidRPr="00240430" w:rsidRDefault="006C78CB" w:rsidP="00240430">
      <w:pPr>
        <w:pStyle w:val="NORMSW"/>
        <w:numPr>
          <w:ilvl w:val="0"/>
          <w:numId w:val="83"/>
        </w:numPr>
        <w:rPr>
          <w:lang w:val="en-US"/>
        </w:rPr>
      </w:pPr>
      <w:r>
        <w:rPr>
          <w:lang w:val="en-US"/>
        </w:rPr>
        <w:t xml:space="preserve">The </w:t>
      </w:r>
      <w:r w:rsidRPr="006C78CB">
        <w:rPr>
          <w:b/>
          <w:lang w:val="en-US"/>
        </w:rPr>
        <w:t>Time remaining</w:t>
      </w:r>
      <w:r>
        <w:rPr>
          <w:lang w:val="en-US"/>
        </w:rPr>
        <w:t xml:space="preserve"> is </w:t>
      </w:r>
      <w:r w:rsidR="00806E02">
        <w:rPr>
          <w:lang w:val="en-US"/>
        </w:rPr>
        <w:t>“</w:t>
      </w:r>
      <w:r w:rsidRPr="002C7AF6">
        <w:rPr>
          <w:b/>
          <w:lang w:val="en-US"/>
        </w:rPr>
        <w:t>---</w:t>
      </w:r>
      <w:r w:rsidR="00806E02">
        <w:rPr>
          <w:b/>
          <w:lang w:val="en-US"/>
        </w:rPr>
        <w:t>‘’</w:t>
      </w:r>
      <w:r>
        <w:rPr>
          <w:lang w:val="en-US"/>
        </w:rPr>
        <w:t xml:space="preserve"> </w:t>
      </w:r>
      <w:r w:rsidR="006D43F5">
        <w:rPr>
          <w:lang w:val="en-US"/>
        </w:rPr>
        <w:t xml:space="preserve">simply </w:t>
      </w:r>
      <w:r>
        <w:rPr>
          <w:lang w:val="en-US"/>
        </w:rPr>
        <w:t>because no list of command</w:t>
      </w:r>
      <w:r w:rsidR="003B5415">
        <w:rPr>
          <w:lang w:val="en-US"/>
        </w:rPr>
        <w:t>s</w:t>
      </w:r>
      <w:r>
        <w:rPr>
          <w:lang w:val="en-US"/>
        </w:rPr>
        <w:t xml:space="preserve"> is loaded</w:t>
      </w:r>
      <w:r w:rsidR="006D43F5">
        <w:rPr>
          <w:lang w:val="en-US"/>
        </w:rPr>
        <w:t xml:space="preserve"> </w:t>
      </w:r>
      <w:r w:rsidR="00715F5A">
        <w:rPr>
          <w:lang w:val="en-US"/>
        </w:rPr>
        <w:t xml:space="preserve">or </w:t>
      </w:r>
      <w:r w:rsidR="005C66AE">
        <w:rPr>
          <w:lang w:val="en-US"/>
        </w:rPr>
        <w:t xml:space="preserve">when </w:t>
      </w:r>
      <w:r w:rsidR="00715F5A">
        <w:rPr>
          <w:lang w:val="en-US"/>
        </w:rPr>
        <w:t xml:space="preserve">it is not possible to have a time estimation </w:t>
      </w:r>
      <w:r w:rsidR="009E452C">
        <w:rPr>
          <w:lang w:val="en-US"/>
        </w:rPr>
        <w:t xml:space="preserve">based on the code loaded, for example </w:t>
      </w:r>
      <w:r w:rsidR="00B71CD6">
        <w:rPr>
          <w:lang w:val="en-US"/>
        </w:rPr>
        <w:t xml:space="preserve">if there is at least one </w:t>
      </w:r>
      <w:r w:rsidR="004B60D1">
        <w:rPr>
          <w:lang w:val="en-US"/>
        </w:rPr>
        <w:t>J</w:t>
      </w:r>
      <w:r w:rsidR="00313AA9">
        <w:rPr>
          <w:lang w:val="en-US"/>
        </w:rPr>
        <w:t>MP</w:t>
      </w:r>
      <w:r w:rsidR="00B71CD6">
        <w:rPr>
          <w:lang w:val="en-US"/>
        </w:rPr>
        <w:t xml:space="preserve"> (</w:t>
      </w:r>
      <w:r w:rsidR="00313AA9">
        <w:rPr>
          <w:lang w:val="en-US"/>
        </w:rPr>
        <w:t>un</w:t>
      </w:r>
      <w:r w:rsidR="00CB1C80">
        <w:rPr>
          <w:lang w:val="en-US"/>
        </w:rPr>
        <w:t xml:space="preserve">conditioned </w:t>
      </w:r>
      <w:r w:rsidR="00B71CD6">
        <w:rPr>
          <w:lang w:val="en-US"/>
        </w:rPr>
        <w:t xml:space="preserve">jump) </w:t>
      </w:r>
      <w:r w:rsidR="00313AA9">
        <w:rPr>
          <w:lang w:val="en-US"/>
        </w:rPr>
        <w:t>or JE</w:t>
      </w:r>
      <w:r w:rsidR="008C73C7">
        <w:rPr>
          <w:lang w:val="en-US"/>
        </w:rPr>
        <w:t>, JNE</w:t>
      </w:r>
      <w:r w:rsidR="00313AA9">
        <w:rPr>
          <w:lang w:val="en-US"/>
        </w:rPr>
        <w:t xml:space="preserve"> (conditioned jump) </w:t>
      </w:r>
      <w:r w:rsidR="00B71CD6">
        <w:rPr>
          <w:lang w:val="en-US"/>
        </w:rPr>
        <w:t>command</w:t>
      </w:r>
    </w:p>
    <w:p w14:paraId="3F883BA3" w14:textId="77777777" w:rsidR="003E2E3A" w:rsidRDefault="003E2E3A" w:rsidP="00DE5FAD">
      <w:pPr>
        <w:pStyle w:val="NORMSW"/>
        <w:rPr>
          <w:noProof w:val="0"/>
          <w:lang w:val="en-US"/>
        </w:rPr>
      </w:pPr>
    </w:p>
    <w:p w14:paraId="7D55619E" w14:textId="1ACBFCA8" w:rsidR="005A2D24" w:rsidRDefault="00F53DE2" w:rsidP="0041622C">
      <w:pPr>
        <w:pStyle w:val="Titolo4"/>
        <w:rPr>
          <w:i w:val="0"/>
          <w:lang w:val="en-US"/>
        </w:rPr>
      </w:pPr>
      <w:r w:rsidRPr="00F53DE2">
        <w:rPr>
          <w:lang w:val="en-US"/>
        </w:rPr>
        <w:t xml:space="preserve">   </w:t>
      </w:r>
      <w:bookmarkStart w:id="20" w:name="_Toc147243105"/>
      <w:r w:rsidR="00153C00">
        <w:rPr>
          <w:i w:val="0"/>
          <w:lang w:val="en-US"/>
        </w:rPr>
        <w:t>Syntax Rules To</w:t>
      </w:r>
      <w:r w:rsidRPr="00F53DE2">
        <w:rPr>
          <w:i w:val="0"/>
          <w:lang w:val="en-US"/>
        </w:rPr>
        <w:t xml:space="preserve"> </w:t>
      </w:r>
      <w:r w:rsidR="00153C00">
        <w:rPr>
          <w:i w:val="0"/>
          <w:lang w:val="en-US"/>
        </w:rPr>
        <w:t>Be</w:t>
      </w:r>
      <w:r w:rsidR="000D1B2C">
        <w:rPr>
          <w:i w:val="0"/>
          <w:lang w:val="en-US"/>
        </w:rPr>
        <w:t xml:space="preserve"> </w:t>
      </w:r>
      <w:r w:rsidR="00153C00">
        <w:rPr>
          <w:i w:val="0"/>
          <w:lang w:val="en-US"/>
        </w:rPr>
        <w:t>Followed</w:t>
      </w:r>
      <w:r w:rsidRPr="00F53DE2">
        <w:rPr>
          <w:i w:val="0"/>
          <w:lang w:val="en-US"/>
        </w:rPr>
        <w:t xml:space="preserve"> </w:t>
      </w:r>
      <w:r w:rsidR="00153C00">
        <w:rPr>
          <w:i w:val="0"/>
          <w:lang w:val="en-US"/>
        </w:rPr>
        <w:t>For Creating a</w:t>
      </w:r>
      <w:r>
        <w:rPr>
          <w:i w:val="0"/>
          <w:lang w:val="en-US"/>
        </w:rPr>
        <w:t xml:space="preserve"> </w:t>
      </w:r>
      <w:r w:rsidR="00153C00">
        <w:rPr>
          <w:i w:val="0"/>
          <w:lang w:val="en-US"/>
        </w:rPr>
        <w:t>Valid</w:t>
      </w:r>
      <w:r w:rsidR="000D1B2C">
        <w:rPr>
          <w:i w:val="0"/>
          <w:lang w:val="en-US"/>
        </w:rPr>
        <w:t xml:space="preserve"> </w:t>
      </w:r>
      <w:r w:rsidR="00153C00">
        <w:rPr>
          <w:i w:val="0"/>
          <w:lang w:val="en-US"/>
        </w:rPr>
        <w:t>Command</w:t>
      </w:r>
      <w:r>
        <w:rPr>
          <w:i w:val="0"/>
          <w:lang w:val="en-US"/>
        </w:rPr>
        <w:t xml:space="preserve"> .txt F</w:t>
      </w:r>
      <w:r w:rsidR="00153C00">
        <w:rPr>
          <w:i w:val="0"/>
          <w:lang w:val="en-US"/>
        </w:rPr>
        <w:t>ile</w:t>
      </w:r>
      <w:r w:rsidR="00037292">
        <w:rPr>
          <w:i w:val="0"/>
          <w:lang w:val="en-US"/>
        </w:rPr>
        <w:t xml:space="preserve"> to Load</w:t>
      </w:r>
      <w:bookmarkEnd w:id="20"/>
    </w:p>
    <w:p w14:paraId="26D71B17" w14:textId="0873A577" w:rsidR="00B9591C" w:rsidRPr="00B9591C" w:rsidRDefault="00B9591C" w:rsidP="00B9591C">
      <w:pPr>
        <w:pStyle w:val="NORMSW"/>
        <w:rPr>
          <w:lang w:val="en-US"/>
        </w:rPr>
      </w:pPr>
      <w:r>
        <w:rPr>
          <w:lang w:val="en-US"/>
        </w:rPr>
        <w:t>T</w:t>
      </w:r>
      <w:r w:rsidR="004C277B">
        <w:rPr>
          <w:lang w:val="en-US"/>
        </w:rPr>
        <w:t>here are two</w:t>
      </w:r>
      <w:r>
        <w:rPr>
          <w:lang w:val="en-US"/>
        </w:rPr>
        <w:t xml:space="preserve"> </w:t>
      </w:r>
      <w:r w:rsidR="004A598F">
        <w:rPr>
          <w:lang w:val="en-US"/>
        </w:rPr>
        <w:t xml:space="preserve">main </w:t>
      </w:r>
      <w:r>
        <w:rPr>
          <w:lang w:val="en-US"/>
        </w:rPr>
        <w:t>examples in folder “</w:t>
      </w:r>
      <w:r w:rsidRPr="00507235">
        <w:rPr>
          <w:lang w:val="en-US"/>
        </w:rPr>
        <w:t>Source Code\command_examples</w:t>
      </w:r>
      <w:r>
        <w:rPr>
          <w:lang w:val="en-US"/>
        </w:rPr>
        <w:t>’’</w:t>
      </w:r>
      <w:r w:rsidR="003A102B">
        <w:rPr>
          <w:lang w:val="en-US"/>
        </w:rPr>
        <w:t>; one of these</w:t>
      </w:r>
      <w:r w:rsidR="004A598F">
        <w:rPr>
          <w:lang w:val="en-US"/>
        </w:rPr>
        <w:t xml:space="preserve"> containing all the instruction’s type </w:t>
      </w:r>
      <w:r w:rsidR="00281C44">
        <w:rPr>
          <w:lang w:val="en-US"/>
        </w:rPr>
        <w:t xml:space="preserve">will be </w:t>
      </w:r>
      <w:r w:rsidR="004A598F">
        <w:rPr>
          <w:lang w:val="en-US"/>
        </w:rPr>
        <w:t>defined.</w:t>
      </w:r>
    </w:p>
    <w:p w14:paraId="4F8ED4F2" w14:textId="1ADE42A2" w:rsidR="005A2D24" w:rsidRDefault="005A2D24" w:rsidP="005A2D24">
      <w:pPr>
        <w:pStyle w:val="NORMSW"/>
        <w:rPr>
          <w:lang w:val="en-US"/>
        </w:rPr>
      </w:pPr>
      <w:r>
        <w:rPr>
          <w:lang w:val="en-US"/>
        </w:rPr>
        <w:t xml:space="preserve">An </w:t>
      </w:r>
      <w:r w:rsidR="002F6366">
        <w:rPr>
          <w:lang w:val="en-US"/>
        </w:rPr>
        <w:t xml:space="preserve">first </w:t>
      </w:r>
      <w:r>
        <w:rPr>
          <w:lang w:val="en-US"/>
        </w:rPr>
        <w:t xml:space="preserve">example of </w:t>
      </w:r>
      <w:r w:rsidRPr="00BC6132">
        <w:rPr>
          <w:b/>
          <w:lang w:val="en-US"/>
        </w:rPr>
        <w:t xml:space="preserve">command </w:t>
      </w:r>
      <w:r w:rsidR="00385DB0">
        <w:rPr>
          <w:b/>
          <w:lang w:val="en-US"/>
        </w:rPr>
        <w:t>(</w:t>
      </w:r>
      <w:r w:rsidR="008E2B15">
        <w:rPr>
          <w:b/>
          <w:lang w:val="en-US"/>
        </w:rPr>
        <w:t xml:space="preserve">.txt </w:t>
      </w:r>
      <w:r w:rsidRPr="00BC6132">
        <w:rPr>
          <w:b/>
          <w:lang w:val="en-US"/>
        </w:rPr>
        <w:t>file</w:t>
      </w:r>
      <w:r w:rsidR="00385DB0">
        <w:rPr>
          <w:b/>
          <w:lang w:val="en-US"/>
        </w:rPr>
        <w:t>)</w:t>
      </w:r>
      <w:r>
        <w:rPr>
          <w:lang w:val="en-US"/>
        </w:rPr>
        <w:t xml:space="preserve"> with 2 </w:t>
      </w:r>
      <w:r w:rsidR="002F5D25">
        <w:rPr>
          <w:lang w:val="en-US"/>
        </w:rPr>
        <w:t xml:space="preserve">controlled </w:t>
      </w:r>
      <w:r>
        <w:rPr>
          <w:lang w:val="en-US"/>
        </w:rPr>
        <w:t>devices</w:t>
      </w:r>
      <w:r w:rsidR="00B9591C">
        <w:rPr>
          <w:lang w:val="en-US"/>
        </w:rPr>
        <w:t xml:space="preserve"> (dev.0 </w:t>
      </w:r>
      <w:r w:rsidR="00767E8A">
        <w:rPr>
          <w:lang w:val="en-US"/>
        </w:rPr>
        <w:t>and dev. 1)</w:t>
      </w:r>
      <w:r w:rsidR="00AA41DC">
        <w:rPr>
          <w:lang w:val="en-US"/>
        </w:rPr>
        <w:t xml:space="preserve"> and with at least one jump instruction</w:t>
      </w:r>
      <w:r>
        <w:rPr>
          <w:lang w:val="en-US"/>
        </w:rPr>
        <w:t xml:space="preserve"> is as follows</w:t>
      </w:r>
      <w:r w:rsidR="00BC6132">
        <w:rPr>
          <w:lang w:val="en-US"/>
        </w:rPr>
        <w:t>:</w:t>
      </w:r>
    </w:p>
    <w:p w14:paraId="52F469D9" w14:textId="77777777" w:rsidR="005A2D24" w:rsidRDefault="005A2D24" w:rsidP="005A2D24">
      <w:pPr>
        <w:pStyle w:val="NORMSW"/>
        <w:rPr>
          <w:lang w:val="en-US"/>
        </w:rPr>
      </w:pPr>
    </w:p>
    <w:p w14:paraId="34C4055D" w14:textId="77777777" w:rsidR="005A2D24" w:rsidRPr="005A2D24" w:rsidRDefault="005A2D24" w:rsidP="005A2D24">
      <w:pPr>
        <w:pStyle w:val="NORMSW"/>
      </w:pPr>
      <w:r w:rsidRPr="005A2D24">
        <w:t>0;1 0 0 0;4000</w:t>
      </w:r>
    </w:p>
    <w:p w14:paraId="5F0E929B" w14:textId="77777777" w:rsidR="005A2D24" w:rsidRPr="005A2D24" w:rsidRDefault="005A2D24" w:rsidP="005A2D24">
      <w:pPr>
        <w:pStyle w:val="NORMSW"/>
      </w:pPr>
      <w:r w:rsidRPr="005A2D24">
        <w:t>1;16 11 1 4;1000</w:t>
      </w:r>
    </w:p>
    <w:p w14:paraId="4D1B2BA2" w14:textId="77777777" w:rsidR="005A2D24" w:rsidRPr="005A2D24" w:rsidRDefault="005A2D24" w:rsidP="005A2D24">
      <w:pPr>
        <w:pStyle w:val="NORMSW"/>
      </w:pPr>
      <w:r w:rsidRPr="005A2D24">
        <w:t>1;255 255 255 255;3000 :: Accendi pompa</w:t>
      </w:r>
    </w:p>
    <w:p w14:paraId="2665D233" w14:textId="77777777" w:rsidR="005A2D24" w:rsidRPr="005A2D24" w:rsidRDefault="005A2D24" w:rsidP="005A2D24">
      <w:pPr>
        <w:pStyle w:val="NORMSW"/>
      </w:pPr>
      <w:r w:rsidRPr="005A2D24">
        <w:t>JMP 4</w:t>
      </w:r>
    </w:p>
    <w:p w14:paraId="2B3DBB08" w14:textId="77777777" w:rsidR="005A2D24" w:rsidRPr="005A2D24" w:rsidRDefault="005A2D24" w:rsidP="005A2D24">
      <w:pPr>
        <w:pStyle w:val="NORMSW"/>
      </w:pPr>
      <w:r w:rsidRPr="005A2D24">
        <w:t>0;0 0 0 0;4000 :: Primo jump</w:t>
      </w:r>
    </w:p>
    <w:p w14:paraId="7A3CE6D6" w14:textId="77777777" w:rsidR="005A2D24" w:rsidRPr="005A2D24" w:rsidRDefault="005A2D24" w:rsidP="005A2D24">
      <w:pPr>
        <w:pStyle w:val="NORMSW"/>
      </w:pPr>
      <w:r w:rsidRPr="005A2D24">
        <w:t>1;255 255 255 255;4000</w:t>
      </w:r>
    </w:p>
    <w:p w14:paraId="0D70A425" w14:textId="77777777" w:rsidR="005A2D24" w:rsidRPr="005A2D24" w:rsidRDefault="005A2D24" w:rsidP="005A2D24">
      <w:pPr>
        <w:pStyle w:val="NORMSW"/>
      </w:pPr>
      <w:r w:rsidRPr="005A2D24">
        <w:t>CMP 0;0 0 0 0 &amp; 1;0 0 0 0</w:t>
      </w:r>
    </w:p>
    <w:p w14:paraId="3555D16B" w14:textId="77777777" w:rsidR="005A2D24" w:rsidRPr="005A2D24" w:rsidRDefault="005A2D24" w:rsidP="005A2D24">
      <w:pPr>
        <w:pStyle w:val="NORMSW"/>
      </w:pPr>
      <w:r w:rsidRPr="005A2D24">
        <w:t>1;14 25 2 255;1000</w:t>
      </w:r>
    </w:p>
    <w:p w14:paraId="384FD5A1" w14:textId="77777777" w:rsidR="005A2D24" w:rsidRPr="005A2D24" w:rsidRDefault="005A2D24" w:rsidP="005A2D24">
      <w:pPr>
        <w:pStyle w:val="NORMSW"/>
      </w:pPr>
      <w:r w:rsidRPr="005A2D24">
        <w:t>0;16 11 1 4;4000</w:t>
      </w:r>
    </w:p>
    <w:p w14:paraId="69C36092" w14:textId="77777777" w:rsidR="005A2D24" w:rsidRPr="005A2D24" w:rsidRDefault="005A2D24" w:rsidP="005A2D24">
      <w:pPr>
        <w:pStyle w:val="NORMSW"/>
      </w:pPr>
      <w:r w:rsidRPr="005A2D24">
        <w:t>JE 15</w:t>
      </w:r>
    </w:p>
    <w:p w14:paraId="075CAE23" w14:textId="77777777" w:rsidR="005A2D24" w:rsidRPr="005A2D24" w:rsidRDefault="005A2D24" w:rsidP="005A2D24">
      <w:pPr>
        <w:pStyle w:val="NORMSW"/>
      </w:pPr>
      <w:r w:rsidRPr="005A2D24">
        <w:lastRenderedPageBreak/>
        <w:t>0;255 255 255 255;3000 :: Accendi motore</w:t>
      </w:r>
    </w:p>
    <w:p w14:paraId="09913A2D" w14:textId="747FD10C" w:rsidR="005A2D24" w:rsidRPr="005A2D24" w:rsidRDefault="003A7FDF" w:rsidP="005A2D24">
      <w:pPr>
        <w:pStyle w:val="NORMSW"/>
      </w:pPr>
      <w:r>
        <w:t>0;0 0 0 0;2000 :: comment</w:t>
      </w:r>
      <w:r w:rsidR="005A2D24" w:rsidRPr="005A2D24">
        <w:t xml:space="preserve"> </w:t>
      </w:r>
    </w:p>
    <w:p w14:paraId="23719270" w14:textId="77777777" w:rsidR="005A2D24" w:rsidRPr="005A2D24" w:rsidRDefault="005A2D24" w:rsidP="005A2D24">
      <w:pPr>
        <w:pStyle w:val="NORMSW"/>
      </w:pPr>
      <w:r w:rsidRPr="005A2D24">
        <w:t>1;0 0 0 0;2000</w:t>
      </w:r>
    </w:p>
    <w:p w14:paraId="570B8E1B" w14:textId="77777777" w:rsidR="005A2D24" w:rsidRPr="005A2D24" w:rsidRDefault="005A2D24" w:rsidP="005A2D24">
      <w:pPr>
        <w:pStyle w:val="NORMSW"/>
        <w:rPr>
          <w:lang w:val="en-US"/>
        </w:rPr>
      </w:pPr>
      <w:r w:rsidRPr="005A2D24">
        <w:rPr>
          <w:lang w:val="en-US"/>
        </w:rPr>
        <w:t>0;255 255 255 255;3000</w:t>
      </w:r>
    </w:p>
    <w:p w14:paraId="71577D38" w14:textId="77777777" w:rsidR="005A2D24" w:rsidRPr="005A2D24" w:rsidRDefault="005A2D24" w:rsidP="005A2D24">
      <w:pPr>
        <w:pStyle w:val="NORMSW"/>
        <w:rPr>
          <w:lang w:val="en-US"/>
        </w:rPr>
      </w:pPr>
      <w:r w:rsidRPr="005A2D24">
        <w:rPr>
          <w:lang w:val="en-US"/>
        </w:rPr>
        <w:t>0;14 25 2 255;1000</w:t>
      </w:r>
    </w:p>
    <w:p w14:paraId="446BBE43" w14:textId="77777777" w:rsidR="005A2D24" w:rsidRPr="005A2D24" w:rsidRDefault="005A2D24" w:rsidP="005A2D24">
      <w:pPr>
        <w:pStyle w:val="NORMSW"/>
        <w:rPr>
          <w:lang w:val="en-US"/>
        </w:rPr>
      </w:pPr>
      <w:r w:rsidRPr="005A2D24">
        <w:rPr>
          <w:lang w:val="en-US"/>
        </w:rPr>
        <w:t>1;16 11 1 4;4000 :: Secondo jump</w:t>
      </w:r>
    </w:p>
    <w:p w14:paraId="746EDFFC" w14:textId="77777777" w:rsidR="005A2D24" w:rsidRPr="005A2D24" w:rsidRDefault="005A2D24" w:rsidP="005A2D24">
      <w:pPr>
        <w:pStyle w:val="NORMSW"/>
        <w:rPr>
          <w:lang w:val="en-US"/>
        </w:rPr>
      </w:pPr>
      <w:r w:rsidRPr="005A2D24">
        <w:rPr>
          <w:lang w:val="en-US"/>
        </w:rPr>
        <w:t>0;255 255 255 255;3000</w:t>
      </w:r>
    </w:p>
    <w:p w14:paraId="5C93C9F8" w14:textId="77777777" w:rsidR="005A2D24" w:rsidRPr="005A2D24" w:rsidRDefault="005A2D24" w:rsidP="005A2D24">
      <w:pPr>
        <w:pStyle w:val="NORMSW"/>
        <w:rPr>
          <w:lang w:val="en-US"/>
        </w:rPr>
      </w:pPr>
      <w:r w:rsidRPr="005A2D24">
        <w:rPr>
          <w:lang w:val="en-US"/>
        </w:rPr>
        <w:t>JNE 2</w:t>
      </w:r>
    </w:p>
    <w:p w14:paraId="2CB82003" w14:textId="77777777" w:rsidR="005A2D24" w:rsidRPr="005A2D24" w:rsidRDefault="005A2D24" w:rsidP="005A2D24">
      <w:pPr>
        <w:pStyle w:val="NORMSW"/>
        <w:rPr>
          <w:lang w:val="en-US"/>
        </w:rPr>
      </w:pPr>
      <w:r w:rsidRPr="005A2D24">
        <w:rPr>
          <w:lang w:val="en-US"/>
        </w:rPr>
        <w:t>0;0 0 0 0;1000</w:t>
      </w:r>
    </w:p>
    <w:p w14:paraId="7A23B6C9" w14:textId="6D08F383" w:rsidR="005A2D24" w:rsidRDefault="005A2D24" w:rsidP="00BC6132">
      <w:pPr>
        <w:pStyle w:val="NORMSW"/>
        <w:rPr>
          <w:lang w:val="en-US"/>
        </w:rPr>
      </w:pPr>
      <w:r w:rsidRPr="005A2D24">
        <w:rPr>
          <w:lang w:val="en-US"/>
        </w:rPr>
        <w:t>1;0 0 0 0;4000</w:t>
      </w:r>
    </w:p>
    <w:p w14:paraId="4728253F" w14:textId="77777777" w:rsidR="005A2D24" w:rsidRDefault="005A2D24" w:rsidP="005A2D24">
      <w:pPr>
        <w:pStyle w:val="NORMSW"/>
        <w:rPr>
          <w:lang w:val="en-US"/>
        </w:rPr>
      </w:pPr>
    </w:p>
    <w:p w14:paraId="3D3FD631" w14:textId="797FD083" w:rsidR="00F604F1" w:rsidRDefault="00F86C8B" w:rsidP="002A7475">
      <w:pPr>
        <w:pStyle w:val="NORMSW"/>
        <w:rPr>
          <w:lang w:val="en-US"/>
        </w:rPr>
      </w:pPr>
      <w:r>
        <w:rPr>
          <w:lang w:val="en-US"/>
        </w:rPr>
        <w:t>In this</w:t>
      </w:r>
      <w:r w:rsidR="0006070A">
        <w:rPr>
          <w:lang w:val="en-US"/>
        </w:rPr>
        <w:t xml:space="preserve"> case the time remaining does not update because it is at least one jump</w:t>
      </w:r>
      <w:r w:rsidR="00D87F7D">
        <w:rPr>
          <w:lang w:val="en-US"/>
        </w:rPr>
        <w:t xml:space="preserve"> so the time estimation could not be done</w:t>
      </w:r>
      <w:r w:rsidR="0006070A">
        <w:rPr>
          <w:lang w:val="en-US"/>
        </w:rPr>
        <w:t>.</w:t>
      </w:r>
    </w:p>
    <w:p w14:paraId="78379B4B" w14:textId="19CC6244" w:rsidR="005B6668" w:rsidRDefault="00D87F7D" w:rsidP="00D87F7D">
      <w:pPr>
        <w:pStyle w:val="NORMSW"/>
        <w:ind w:left="0"/>
        <w:rPr>
          <w:lang w:val="en-US"/>
        </w:rPr>
      </w:pPr>
      <w:r>
        <w:rPr>
          <w:lang w:val="en-US"/>
        </w:rPr>
        <w:t xml:space="preserve">                          </w:t>
      </w:r>
      <w:r w:rsidR="00BA4A29">
        <w:rPr>
          <w:lang w:val="en-US"/>
        </w:rPr>
        <w:t>A second</w:t>
      </w:r>
      <w:r w:rsidR="005B6668">
        <w:rPr>
          <w:lang w:val="en-US"/>
        </w:rPr>
        <w:t xml:space="preserve"> example </w:t>
      </w:r>
      <w:r w:rsidR="00613613">
        <w:rPr>
          <w:lang w:val="en-US"/>
        </w:rPr>
        <w:t xml:space="preserve">is </w:t>
      </w:r>
      <w:r w:rsidR="009F65B8">
        <w:rPr>
          <w:lang w:val="en-US"/>
        </w:rPr>
        <w:t>without any jump instruction</w:t>
      </w:r>
      <w:r w:rsidR="00B73006">
        <w:rPr>
          <w:lang w:val="en-US"/>
        </w:rPr>
        <w:t>:</w:t>
      </w:r>
    </w:p>
    <w:p w14:paraId="32A19275" w14:textId="77777777" w:rsidR="00D87F7D" w:rsidRDefault="00D87F7D" w:rsidP="002A7475">
      <w:pPr>
        <w:pStyle w:val="NORMSW"/>
        <w:rPr>
          <w:lang w:val="en-US"/>
        </w:rPr>
      </w:pPr>
    </w:p>
    <w:p w14:paraId="141B4175" w14:textId="77777777" w:rsidR="00D87F7D" w:rsidRPr="00D87F7D" w:rsidRDefault="00D87F7D" w:rsidP="00D87F7D">
      <w:pPr>
        <w:pStyle w:val="NORMSW"/>
      </w:pPr>
      <w:r w:rsidRPr="00D87F7D">
        <w:t>0;1 0 0 0;4000</w:t>
      </w:r>
    </w:p>
    <w:p w14:paraId="74AADC80" w14:textId="77777777" w:rsidR="00D87F7D" w:rsidRPr="00D87F7D" w:rsidRDefault="00D87F7D" w:rsidP="00D87F7D">
      <w:pPr>
        <w:pStyle w:val="NORMSW"/>
      </w:pPr>
      <w:r w:rsidRPr="00D87F7D">
        <w:t>0;16 11 1 4;1000</w:t>
      </w:r>
    </w:p>
    <w:p w14:paraId="59DA00C7" w14:textId="77777777" w:rsidR="00D87F7D" w:rsidRPr="00D87F7D" w:rsidRDefault="00D87F7D" w:rsidP="00D87F7D">
      <w:pPr>
        <w:pStyle w:val="NORMSW"/>
      </w:pPr>
      <w:r w:rsidRPr="00D87F7D">
        <w:t>1;255 255 255 255;3000 :: Accendi pompa</w:t>
      </w:r>
    </w:p>
    <w:p w14:paraId="1B5CA9E3" w14:textId="77777777" w:rsidR="00D87F7D" w:rsidRPr="00D87F7D" w:rsidRDefault="00D87F7D" w:rsidP="00D87F7D">
      <w:pPr>
        <w:pStyle w:val="NORMSW"/>
      </w:pPr>
      <w:r w:rsidRPr="00D87F7D">
        <w:t>0;0 0 0 0;4000 :: Primo jump</w:t>
      </w:r>
    </w:p>
    <w:p w14:paraId="4CEE29E7" w14:textId="77777777" w:rsidR="00D87F7D" w:rsidRPr="00D87F7D" w:rsidRDefault="00D87F7D" w:rsidP="00D87F7D">
      <w:pPr>
        <w:pStyle w:val="NORMSW"/>
      </w:pPr>
      <w:r w:rsidRPr="00D87F7D">
        <w:t>1;255 255 255 255;4000</w:t>
      </w:r>
    </w:p>
    <w:p w14:paraId="67CA64D9" w14:textId="77777777" w:rsidR="00D87F7D" w:rsidRPr="00D87F7D" w:rsidRDefault="00D87F7D" w:rsidP="00D87F7D">
      <w:pPr>
        <w:pStyle w:val="NORMSW"/>
      </w:pPr>
      <w:r w:rsidRPr="00D87F7D">
        <w:t>1;14 25 2 255;1000</w:t>
      </w:r>
    </w:p>
    <w:p w14:paraId="5A8BC22E" w14:textId="77777777" w:rsidR="00D87F7D" w:rsidRPr="00D87F7D" w:rsidRDefault="00D87F7D" w:rsidP="00D87F7D">
      <w:pPr>
        <w:pStyle w:val="NORMSW"/>
      </w:pPr>
      <w:r w:rsidRPr="00D87F7D">
        <w:t>0;16 11 1 4;4000</w:t>
      </w:r>
    </w:p>
    <w:p w14:paraId="3EA54763" w14:textId="77777777" w:rsidR="00D87F7D" w:rsidRPr="00D87F7D" w:rsidRDefault="00D87F7D" w:rsidP="00D87F7D">
      <w:pPr>
        <w:pStyle w:val="NORMSW"/>
      </w:pPr>
      <w:r w:rsidRPr="00D87F7D">
        <w:t>0;255 255 255 255;3000 :: Accendi motore</w:t>
      </w:r>
    </w:p>
    <w:p w14:paraId="65B07149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 xml:space="preserve">0;0 0 0 0;2000 :: ff </w:t>
      </w:r>
    </w:p>
    <w:p w14:paraId="3CF6F2EF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1;0 0 0 0;2000</w:t>
      </w:r>
    </w:p>
    <w:p w14:paraId="68D28680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0;255 255 255 255;3000</w:t>
      </w:r>
    </w:p>
    <w:p w14:paraId="6F7EC7DF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0;14 25 2 255;1000</w:t>
      </w:r>
    </w:p>
    <w:p w14:paraId="6DC69B03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1;16 11 1 4;4000 :: Secondo jump</w:t>
      </w:r>
    </w:p>
    <w:p w14:paraId="7735BC98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0;255 255 255 255;3000</w:t>
      </w:r>
    </w:p>
    <w:p w14:paraId="639112D2" w14:textId="77777777" w:rsidR="00D87F7D" w:rsidRP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0;0 0 0 0;1000</w:t>
      </w:r>
    </w:p>
    <w:p w14:paraId="7B7C6F30" w14:textId="4F8BE904" w:rsidR="00D87F7D" w:rsidRDefault="00D87F7D" w:rsidP="00D87F7D">
      <w:pPr>
        <w:pStyle w:val="NORMSW"/>
        <w:rPr>
          <w:lang w:val="en-US"/>
        </w:rPr>
      </w:pPr>
      <w:r w:rsidRPr="00D87F7D">
        <w:rPr>
          <w:lang w:val="en-US"/>
        </w:rPr>
        <w:t>1;0 0 0 0;4000</w:t>
      </w:r>
    </w:p>
    <w:p w14:paraId="15932AB6" w14:textId="77777777" w:rsidR="00D87F7D" w:rsidRDefault="00D87F7D" w:rsidP="00D87F7D">
      <w:pPr>
        <w:pStyle w:val="NORMSW"/>
        <w:rPr>
          <w:lang w:val="en-US"/>
        </w:rPr>
      </w:pPr>
    </w:p>
    <w:p w14:paraId="49DA36F2" w14:textId="10B48C87" w:rsidR="00D87F7D" w:rsidRDefault="00D87F7D" w:rsidP="00D87F7D">
      <w:pPr>
        <w:pStyle w:val="NORMSW"/>
        <w:rPr>
          <w:lang w:val="en-US"/>
        </w:rPr>
      </w:pPr>
      <w:r>
        <w:rPr>
          <w:lang w:val="en-US"/>
        </w:rPr>
        <w:t>In this case the time remaining is updated correctly with 44000 ms.</w:t>
      </w:r>
    </w:p>
    <w:p w14:paraId="4577196B" w14:textId="77777777" w:rsidR="00D87F7D" w:rsidRDefault="00D87F7D" w:rsidP="00F67738">
      <w:pPr>
        <w:pStyle w:val="NORMSW"/>
        <w:ind w:left="0"/>
        <w:rPr>
          <w:lang w:val="en-US"/>
        </w:rPr>
      </w:pPr>
    </w:p>
    <w:p w14:paraId="516559A1" w14:textId="382C4656" w:rsidR="00D87F7D" w:rsidRDefault="00D87F7D" w:rsidP="00D87F7D">
      <w:pPr>
        <w:pStyle w:val="NORMSW"/>
        <w:rPr>
          <w:lang w:val="en-US"/>
        </w:rPr>
      </w:pPr>
      <w:r>
        <w:rPr>
          <w:lang w:val="en-US"/>
        </w:rPr>
        <w:lastRenderedPageBreak/>
        <w:t>As it is clear, there are many different type of instructions.</w:t>
      </w:r>
    </w:p>
    <w:p w14:paraId="057F3E3B" w14:textId="77777777" w:rsidR="00AA41DC" w:rsidRDefault="00AA41DC" w:rsidP="005C2F29">
      <w:pPr>
        <w:pStyle w:val="NORMSW"/>
        <w:ind w:left="0"/>
        <w:rPr>
          <w:lang w:val="en-US"/>
        </w:rPr>
      </w:pPr>
    </w:p>
    <w:p w14:paraId="63866C52" w14:textId="0E9A8651" w:rsidR="00A149D6" w:rsidRDefault="00840701" w:rsidP="002A7475">
      <w:pPr>
        <w:pStyle w:val="NORMSW"/>
        <w:rPr>
          <w:lang w:val="en-US"/>
        </w:rPr>
      </w:pPr>
      <w:r>
        <w:rPr>
          <w:lang w:val="en-US"/>
        </w:rPr>
        <w:t>Here b</w:t>
      </w:r>
      <w:r w:rsidR="003F6B56">
        <w:rPr>
          <w:lang w:val="en-US"/>
        </w:rPr>
        <w:t xml:space="preserve">elow </w:t>
      </w:r>
      <w:r>
        <w:rPr>
          <w:lang w:val="en-US"/>
        </w:rPr>
        <w:t xml:space="preserve">are shown </w:t>
      </w:r>
      <w:r w:rsidR="003F6B56">
        <w:rPr>
          <w:lang w:val="en-US"/>
        </w:rPr>
        <w:t>some example</w:t>
      </w:r>
      <w:r w:rsidR="0069730E">
        <w:rPr>
          <w:lang w:val="en-US"/>
        </w:rPr>
        <w:t>, one</w:t>
      </w:r>
      <w:r w:rsidR="003F6B56">
        <w:rPr>
          <w:lang w:val="en-US"/>
        </w:rPr>
        <w:t xml:space="preserve"> for each </w:t>
      </w:r>
      <w:r>
        <w:rPr>
          <w:lang w:val="en-US"/>
        </w:rPr>
        <w:t>instruction</w:t>
      </w:r>
      <w:r w:rsidR="00EE793D">
        <w:rPr>
          <w:lang w:val="en-US"/>
        </w:rPr>
        <w:t>’s</w:t>
      </w:r>
      <w:r>
        <w:rPr>
          <w:lang w:val="en-US"/>
        </w:rPr>
        <w:t xml:space="preserve"> type</w:t>
      </w:r>
      <w:r w:rsidR="003F6B56">
        <w:rPr>
          <w:lang w:val="en-US"/>
        </w:rPr>
        <w:t>:</w:t>
      </w:r>
    </w:p>
    <w:p w14:paraId="5C853B6D" w14:textId="77777777" w:rsidR="006712AF" w:rsidRDefault="006712AF" w:rsidP="002A7475">
      <w:pPr>
        <w:pStyle w:val="NORMSW"/>
        <w:rPr>
          <w:lang w:val="en-US"/>
        </w:rPr>
      </w:pPr>
    </w:p>
    <w:p w14:paraId="6AC931F0" w14:textId="1FD605AF" w:rsidR="005A2D24" w:rsidRPr="00FD47D6" w:rsidRDefault="005A2D24" w:rsidP="005A2D24">
      <w:pPr>
        <w:pStyle w:val="NORMSW"/>
        <w:numPr>
          <w:ilvl w:val="0"/>
          <w:numId w:val="86"/>
        </w:numPr>
        <w:rPr>
          <w:b/>
          <w:lang w:val="en-US"/>
        </w:rPr>
      </w:pPr>
      <w:r w:rsidRPr="00FD47D6">
        <w:rPr>
          <w:b/>
          <w:lang w:val="en-US"/>
        </w:rPr>
        <w:t>0;1 0 0 0;4000</w:t>
      </w:r>
      <w:r w:rsidR="00BC6132" w:rsidRPr="00FD47D6">
        <w:rPr>
          <w:b/>
          <w:lang w:val="en-US"/>
        </w:rPr>
        <w:t xml:space="preserve"> :: comment</w:t>
      </w:r>
    </w:p>
    <w:p w14:paraId="4E14285E" w14:textId="3097334F" w:rsidR="00BC6132" w:rsidRDefault="002A7475" w:rsidP="00BC6132">
      <w:pPr>
        <w:pStyle w:val="NORMSW"/>
        <w:rPr>
          <w:lang w:val="en-US"/>
        </w:rPr>
      </w:pPr>
      <w:r>
        <w:rPr>
          <w:lang w:val="en-US"/>
        </w:rPr>
        <w:t>It mea</w:t>
      </w:r>
      <w:r w:rsidR="006B2339">
        <w:rPr>
          <w:lang w:val="en-US"/>
        </w:rPr>
        <w:t>n</w:t>
      </w:r>
      <w:r>
        <w:rPr>
          <w:lang w:val="en-US"/>
        </w:rPr>
        <w:t>s: w</w:t>
      </w:r>
      <w:r w:rsidR="00BC6132">
        <w:rPr>
          <w:lang w:val="en-US"/>
        </w:rPr>
        <w:t xml:space="preserve">rite on dev. 0 the following values for the </w:t>
      </w:r>
      <w:r>
        <w:rPr>
          <w:lang w:val="en-US"/>
        </w:rPr>
        <w:t xml:space="preserve">4 </w:t>
      </w:r>
      <w:r w:rsidR="00BC6132">
        <w:rPr>
          <w:lang w:val="en-US"/>
        </w:rPr>
        <w:t>bytes: BYTE 0=1 BYTE 1=0 BYTE 2=0 BYTE 3=0</w:t>
      </w:r>
      <w:r w:rsidR="003D49A0">
        <w:rPr>
          <w:lang w:val="en-US"/>
        </w:rPr>
        <w:t xml:space="preserve">, then wait 4000 milliseconds. So </w:t>
      </w:r>
      <w:r w:rsidR="00024A0C">
        <w:rPr>
          <w:lang w:val="en-US"/>
        </w:rPr>
        <w:t xml:space="preserve">in this case </w:t>
      </w:r>
      <w:r w:rsidR="003D49A0">
        <w:rPr>
          <w:lang w:val="en-US"/>
        </w:rPr>
        <w:t xml:space="preserve">the </w:t>
      </w:r>
      <w:r w:rsidR="006D5EB3">
        <w:rPr>
          <w:lang w:val="en-US"/>
        </w:rPr>
        <w:t xml:space="preserve">syntactic </w:t>
      </w:r>
      <w:r w:rsidR="003D49A0">
        <w:rPr>
          <w:lang w:val="en-US"/>
        </w:rPr>
        <w:t xml:space="preserve">format is: </w:t>
      </w:r>
    </w:p>
    <w:p w14:paraId="33233E1B" w14:textId="2FC8D329" w:rsidR="003D49A0" w:rsidRDefault="003D49A0" w:rsidP="00024A0C">
      <w:pPr>
        <w:pStyle w:val="NORMSW"/>
        <w:ind w:left="1778"/>
        <w:rPr>
          <w:b/>
          <w:lang w:val="en-US"/>
        </w:rPr>
      </w:pPr>
      <w:r w:rsidRPr="003F6B56">
        <w:rPr>
          <w:b/>
          <w:lang w:val="en-US"/>
        </w:rPr>
        <w:t>device num;</w:t>
      </w:r>
      <w:r w:rsidR="00024A0C">
        <w:rPr>
          <w:b/>
          <w:lang w:val="en-US"/>
        </w:rPr>
        <w:t>BYTE</w:t>
      </w:r>
      <w:r w:rsidRPr="003F6B56">
        <w:rPr>
          <w:b/>
          <w:lang w:val="en-US"/>
        </w:rPr>
        <w:t>0</w:t>
      </w:r>
      <w:r w:rsidR="002E038E">
        <w:rPr>
          <w:b/>
          <w:lang w:val="en-US"/>
        </w:rPr>
        <w:t xml:space="preserve"> </w:t>
      </w:r>
      <w:r w:rsidR="00024A0C">
        <w:rPr>
          <w:b/>
          <w:lang w:val="en-US"/>
        </w:rPr>
        <w:t>BYTE</w:t>
      </w:r>
      <w:r w:rsidRPr="003F6B56">
        <w:rPr>
          <w:b/>
          <w:lang w:val="en-US"/>
        </w:rPr>
        <w:t>1</w:t>
      </w:r>
      <w:r w:rsidR="002E038E">
        <w:rPr>
          <w:b/>
          <w:lang w:val="en-US"/>
        </w:rPr>
        <w:t xml:space="preserve"> </w:t>
      </w:r>
      <w:r w:rsidR="00024A0C">
        <w:rPr>
          <w:b/>
          <w:lang w:val="en-US"/>
        </w:rPr>
        <w:t>BYTE</w:t>
      </w:r>
      <w:r w:rsidRPr="003F6B56">
        <w:rPr>
          <w:b/>
          <w:lang w:val="en-US"/>
        </w:rPr>
        <w:t xml:space="preserve">2 </w:t>
      </w:r>
      <w:r w:rsidR="00024A0C">
        <w:rPr>
          <w:b/>
          <w:lang w:val="en-US"/>
        </w:rPr>
        <w:t>BYTE</w:t>
      </w:r>
      <w:r w:rsidRPr="003F6B56">
        <w:rPr>
          <w:b/>
          <w:lang w:val="en-US"/>
        </w:rPr>
        <w:t>3;wait time :: comment</w:t>
      </w:r>
    </w:p>
    <w:p w14:paraId="752764F9" w14:textId="547EBFCE" w:rsidR="005C0960" w:rsidRDefault="005C0960" w:rsidP="005C0960">
      <w:pPr>
        <w:pStyle w:val="NORMSW"/>
        <w:rPr>
          <w:bCs/>
          <w:lang w:val="en-US"/>
        </w:rPr>
      </w:pPr>
      <w:r>
        <w:rPr>
          <w:bCs/>
          <w:lang w:val="en-US"/>
        </w:rPr>
        <w:t>Each byte must be a</w:t>
      </w:r>
      <w:r w:rsidR="00C619BE">
        <w:rPr>
          <w:bCs/>
          <w:lang w:val="en-US"/>
        </w:rPr>
        <w:t xml:space="preserve">n integer number </w:t>
      </w:r>
      <w:r w:rsidR="006547B8">
        <w:rPr>
          <w:bCs/>
          <w:lang w:val="en-US"/>
        </w:rPr>
        <w:t>(</w:t>
      </w:r>
      <w:r w:rsidR="00C619BE" w:rsidRPr="00C619BE">
        <w:rPr>
          <w:b/>
          <w:lang w:val="en-US"/>
        </w:rPr>
        <w:t>int8</w:t>
      </w:r>
      <w:r w:rsidR="006547B8">
        <w:rPr>
          <w:bCs/>
          <w:lang w:val="en-US"/>
        </w:rPr>
        <w:t>)</w:t>
      </w:r>
      <w:r>
        <w:rPr>
          <w:bCs/>
          <w:lang w:val="en-US"/>
        </w:rPr>
        <w:t xml:space="preserve"> between 0 and 255</w:t>
      </w:r>
      <w:r w:rsidR="002F61D1">
        <w:rPr>
          <w:bCs/>
          <w:lang w:val="en-US"/>
        </w:rPr>
        <w:t>, otherwise that line will appears with red words.</w:t>
      </w:r>
    </w:p>
    <w:p w14:paraId="009412CF" w14:textId="3DBF0658" w:rsidR="00A857C2" w:rsidRDefault="00A857C2" w:rsidP="005C0960">
      <w:pPr>
        <w:pStyle w:val="NORMSW"/>
        <w:rPr>
          <w:bCs/>
          <w:lang w:val="en-US"/>
        </w:rPr>
      </w:pPr>
      <w:r>
        <w:rPr>
          <w:bCs/>
          <w:lang w:val="en-US"/>
        </w:rPr>
        <w:t xml:space="preserve">The </w:t>
      </w:r>
      <w:r w:rsidR="00616325">
        <w:rPr>
          <w:bCs/>
          <w:lang w:val="en-US"/>
        </w:rPr>
        <w:t xml:space="preserve">wait </w:t>
      </w:r>
      <w:r>
        <w:rPr>
          <w:bCs/>
          <w:lang w:val="en-US"/>
        </w:rPr>
        <w:t>time indicated in milliseconds must be a positive integer value, otherwise that line will appears with red words.</w:t>
      </w:r>
    </w:p>
    <w:p w14:paraId="7FBED96B" w14:textId="04E66477" w:rsidR="00A857C2" w:rsidRPr="005C0960" w:rsidRDefault="00A857C2" w:rsidP="005C0960">
      <w:pPr>
        <w:pStyle w:val="NORMSW"/>
        <w:rPr>
          <w:bCs/>
          <w:lang w:val="en-US"/>
        </w:rPr>
      </w:pPr>
      <w:r>
        <w:rPr>
          <w:bCs/>
          <w:lang w:val="en-US"/>
        </w:rPr>
        <w:t>The device num must be an integer between 0 (dev 0</w:t>
      </w:r>
      <w:r w:rsidR="00CD37E4">
        <w:rPr>
          <w:bCs/>
          <w:lang w:val="en-US"/>
        </w:rPr>
        <w:t xml:space="preserve"> setted with BID 0</w:t>
      </w:r>
      <w:r>
        <w:rPr>
          <w:bCs/>
          <w:lang w:val="en-US"/>
        </w:rPr>
        <w:t xml:space="preserve"> is the</w:t>
      </w:r>
      <w:r w:rsidR="002A3D9D">
        <w:rPr>
          <w:bCs/>
          <w:lang w:val="en-US"/>
        </w:rPr>
        <w:t xml:space="preserve"> only</w:t>
      </w:r>
      <w:r>
        <w:rPr>
          <w:bCs/>
          <w:lang w:val="en-US"/>
        </w:rPr>
        <w:t xml:space="preserve"> device directly connected to PC via USB) and the number of devices connected to PC subtracted by 1</w:t>
      </w:r>
      <w:r w:rsidR="000966A1">
        <w:rPr>
          <w:bCs/>
          <w:lang w:val="en-US"/>
        </w:rPr>
        <w:t>, otherwise that line will appears with red words</w:t>
      </w:r>
      <w:r>
        <w:rPr>
          <w:bCs/>
          <w:lang w:val="en-US"/>
        </w:rPr>
        <w:t xml:space="preserve">. </w:t>
      </w:r>
    </w:p>
    <w:p w14:paraId="5E814236" w14:textId="333CB4C9" w:rsidR="00BC6132" w:rsidRDefault="00024A0C" w:rsidP="006712AF">
      <w:pPr>
        <w:pStyle w:val="NORMSW"/>
        <w:rPr>
          <w:lang w:val="en-US"/>
        </w:rPr>
      </w:pPr>
      <w:r w:rsidRPr="00024A0C">
        <w:rPr>
          <w:lang w:val="en-US"/>
        </w:rPr>
        <w:t>I</w:t>
      </w:r>
      <w:r>
        <w:rPr>
          <w:lang w:val="en-US"/>
        </w:rPr>
        <w:t xml:space="preserve">t is possible to add eiter or not the comment; if there is, the separator with the rest of the code </w:t>
      </w:r>
      <w:r w:rsidR="00C17894">
        <w:rPr>
          <w:lang w:val="en-US"/>
        </w:rPr>
        <w:t>row must be</w:t>
      </w:r>
      <w:r w:rsidR="006C37DB">
        <w:rPr>
          <w:lang w:val="en-US"/>
        </w:rPr>
        <w:t xml:space="preserve"> </w:t>
      </w:r>
      <w:r w:rsidR="002F19DA">
        <w:rPr>
          <w:lang w:val="en-US"/>
        </w:rPr>
        <w:t>realized</w:t>
      </w:r>
      <w:r w:rsidR="006C37DB">
        <w:rPr>
          <w:lang w:val="en-US"/>
        </w:rPr>
        <w:t xml:space="preserve"> by</w:t>
      </w:r>
      <w:r>
        <w:rPr>
          <w:lang w:val="en-US"/>
        </w:rPr>
        <w:t xml:space="preserve"> “</w:t>
      </w:r>
      <w:r w:rsidRPr="00024A0C">
        <w:rPr>
          <w:b/>
          <w:lang w:val="en-US"/>
        </w:rPr>
        <w:t>::</w:t>
      </w:r>
      <w:r>
        <w:rPr>
          <w:lang w:val="en-US"/>
        </w:rPr>
        <w:t>’’</w:t>
      </w:r>
    </w:p>
    <w:p w14:paraId="7E45A76D" w14:textId="77777777" w:rsidR="006712AF" w:rsidRDefault="006712AF" w:rsidP="006712AF">
      <w:pPr>
        <w:pStyle w:val="NORMSW"/>
        <w:rPr>
          <w:lang w:val="en-US"/>
        </w:rPr>
      </w:pPr>
    </w:p>
    <w:p w14:paraId="6956EB9E" w14:textId="77777777" w:rsidR="006B2339" w:rsidRPr="00FD47D6" w:rsidRDefault="00BC6132" w:rsidP="00BC6132">
      <w:pPr>
        <w:pStyle w:val="NORMSW"/>
        <w:numPr>
          <w:ilvl w:val="0"/>
          <w:numId w:val="86"/>
        </w:numPr>
        <w:rPr>
          <w:b/>
          <w:lang w:val="en-US"/>
        </w:rPr>
      </w:pPr>
      <w:r w:rsidRPr="00FD47D6">
        <w:rPr>
          <w:b/>
          <w:lang w:val="en-US"/>
        </w:rPr>
        <w:t xml:space="preserve">JMP 4 :: </w:t>
      </w:r>
      <w:r w:rsidR="006B2339" w:rsidRPr="00FD47D6">
        <w:rPr>
          <w:b/>
          <w:lang w:val="en-US"/>
        </w:rPr>
        <w:t xml:space="preserve">comment </w:t>
      </w:r>
    </w:p>
    <w:p w14:paraId="6F443DAA" w14:textId="77777777" w:rsidR="002F61D1" w:rsidRDefault="006B2339" w:rsidP="002F61D1">
      <w:pPr>
        <w:pStyle w:val="NORMSW"/>
        <w:rPr>
          <w:lang w:val="en-US"/>
        </w:rPr>
      </w:pPr>
      <w:r>
        <w:rPr>
          <w:lang w:val="en-US"/>
        </w:rPr>
        <w:t xml:space="preserve">It means: </w:t>
      </w:r>
      <w:r w:rsidR="00F07E75">
        <w:rPr>
          <w:lang w:val="en-US"/>
        </w:rPr>
        <w:t>jump unconditionally</w:t>
      </w:r>
      <w:r w:rsidR="0069431E">
        <w:rPr>
          <w:lang w:val="en-US"/>
        </w:rPr>
        <w:t xml:space="preserve"> to the row number</w:t>
      </w:r>
      <w:r w:rsidR="00BC6132">
        <w:rPr>
          <w:lang w:val="en-US"/>
        </w:rPr>
        <w:t xml:space="preserve"> 4. </w:t>
      </w:r>
      <w:r w:rsidR="0069431E">
        <w:rPr>
          <w:lang w:val="en-US"/>
        </w:rPr>
        <w:t>Pay attention</w:t>
      </w:r>
      <w:r w:rsidR="00BC6132">
        <w:rPr>
          <w:lang w:val="en-US"/>
        </w:rPr>
        <w:t xml:space="preserve"> </w:t>
      </w:r>
      <w:r w:rsidR="0069431E">
        <w:rPr>
          <w:lang w:val="en-US"/>
        </w:rPr>
        <w:t xml:space="preserve">on that </w:t>
      </w:r>
      <w:r w:rsidR="00AB0BBC">
        <w:rPr>
          <w:lang w:val="en-US"/>
        </w:rPr>
        <w:t xml:space="preserve">because </w:t>
      </w:r>
      <w:r w:rsidR="00BC6132">
        <w:rPr>
          <w:lang w:val="en-US"/>
        </w:rPr>
        <w:t>the enumeration of rows starting from 0!</w:t>
      </w:r>
      <w:r w:rsidR="00BC6132" w:rsidRPr="00BC6132">
        <w:rPr>
          <w:b/>
          <w:lang w:val="en-US"/>
        </w:rPr>
        <w:t xml:space="preserve"> </w:t>
      </w:r>
      <w:r w:rsidR="002F61D1">
        <w:rPr>
          <w:lang w:val="en-US"/>
        </w:rPr>
        <w:t xml:space="preserve">So in this case the syntactic format is: </w:t>
      </w:r>
    </w:p>
    <w:p w14:paraId="40481631" w14:textId="4EF81708" w:rsidR="002F61D1" w:rsidRDefault="002F61D1" w:rsidP="00E23C7A">
      <w:pPr>
        <w:pStyle w:val="NORMSW"/>
        <w:rPr>
          <w:b/>
          <w:lang w:val="en-US"/>
        </w:rPr>
      </w:pPr>
      <w:r>
        <w:rPr>
          <w:b/>
          <w:lang w:val="en-US"/>
        </w:rPr>
        <w:t xml:space="preserve">      JMP row_num :: comm</w:t>
      </w:r>
      <w:r w:rsidR="00E23C7A">
        <w:rPr>
          <w:b/>
          <w:lang w:val="en-US"/>
        </w:rPr>
        <w:t>ent</w:t>
      </w:r>
    </w:p>
    <w:p w14:paraId="5A85B3E5" w14:textId="4157D808" w:rsidR="00E23C7A" w:rsidRPr="00E23C7A" w:rsidRDefault="008C3CCD" w:rsidP="00E23C7A">
      <w:pPr>
        <w:pStyle w:val="NORMSW"/>
        <w:rPr>
          <w:b/>
          <w:lang w:val="en-US"/>
        </w:rPr>
      </w:pPr>
      <w:r>
        <w:rPr>
          <w:bCs/>
          <w:lang w:val="en-US"/>
        </w:rPr>
        <w:t>The row number</w:t>
      </w:r>
      <w:r w:rsidR="00E23C7A">
        <w:rPr>
          <w:bCs/>
          <w:lang w:val="en-US"/>
        </w:rPr>
        <w:t xml:space="preserve"> must be </w:t>
      </w:r>
      <w:r w:rsidR="0002170B">
        <w:rPr>
          <w:bCs/>
          <w:lang w:val="en-US"/>
        </w:rPr>
        <w:t xml:space="preserve">a positive integer </w:t>
      </w:r>
      <w:r w:rsidR="00E23C7A">
        <w:rPr>
          <w:bCs/>
          <w:lang w:val="en-US"/>
        </w:rPr>
        <w:t xml:space="preserve">between 0 and the row number of the last instruction, otherwise that line will appears with red words.                                                </w:t>
      </w:r>
    </w:p>
    <w:p w14:paraId="1DD2B2D7" w14:textId="1A208307" w:rsidR="003243F4" w:rsidRDefault="003243F4" w:rsidP="003243F4">
      <w:pPr>
        <w:pStyle w:val="NORMSW"/>
        <w:rPr>
          <w:lang w:val="en-US"/>
        </w:rPr>
      </w:pPr>
      <w:r w:rsidRPr="00024A0C">
        <w:rPr>
          <w:lang w:val="en-US"/>
        </w:rPr>
        <w:t>I</w:t>
      </w:r>
      <w:r>
        <w:rPr>
          <w:lang w:val="en-US"/>
        </w:rPr>
        <w:t xml:space="preserve">t is possible to add eiter or not the comment; if there is, the separator with the rest of the code row must be </w:t>
      </w:r>
      <w:r w:rsidR="00D039EC">
        <w:rPr>
          <w:lang w:val="en-US"/>
        </w:rPr>
        <w:t>realized</w:t>
      </w:r>
      <w:r>
        <w:rPr>
          <w:lang w:val="en-US"/>
        </w:rPr>
        <w:t xml:space="preserve"> by “</w:t>
      </w:r>
      <w:r w:rsidRPr="00024A0C">
        <w:rPr>
          <w:b/>
          <w:lang w:val="en-US"/>
        </w:rPr>
        <w:t>::</w:t>
      </w:r>
      <w:r>
        <w:rPr>
          <w:lang w:val="en-US"/>
        </w:rPr>
        <w:t>’’</w:t>
      </w:r>
    </w:p>
    <w:p w14:paraId="32840EEE" w14:textId="77777777" w:rsidR="006B2339" w:rsidRPr="00BC6132" w:rsidRDefault="006B2339" w:rsidP="006B614A">
      <w:pPr>
        <w:pStyle w:val="NORMSW"/>
        <w:ind w:left="0"/>
        <w:rPr>
          <w:b/>
          <w:lang w:val="en-US"/>
        </w:rPr>
      </w:pPr>
    </w:p>
    <w:p w14:paraId="443E7D3B" w14:textId="67145CAB" w:rsidR="00BC6132" w:rsidRDefault="00936CCD" w:rsidP="00172C9E">
      <w:pPr>
        <w:pStyle w:val="NORMSW"/>
        <w:numPr>
          <w:ilvl w:val="0"/>
          <w:numId w:val="86"/>
        </w:numPr>
        <w:rPr>
          <w:b/>
          <w:lang w:val="en-US"/>
        </w:rPr>
      </w:pPr>
      <w:r>
        <w:rPr>
          <w:b/>
          <w:lang w:val="en-US"/>
        </w:rPr>
        <w:t>CMP 0;120 15 14 1 &amp; 1;0 6 0 3</w:t>
      </w:r>
      <w:r w:rsidR="00BC6132">
        <w:rPr>
          <w:b/>
          <w:lang w:val="en-US"/>
        </w:rPr>
        <w:t xml:space="preserve"> </w:t>
      </w:r>
      <w:r w:rsidR="00BC6132" w:rsidRPr="00BC6132">
        <w:rPr>
          <w:b/>
          <w:lang w:val="en-US"/>
        </w:rPr>
        <w:t>::</w:t>
      </w:r>
      <w:r w:rsidR="00BC6132">
        <w:rPr>
          <w:lang w:val="en-US"/>
        </w:rPr>
        <w:t xml:space="preserve"> </w:t>
      </w:r>
      <w:r w:rsidR="00172C9E">
        <w:rPr>
          <w:b/>
          <w:lang w:val="en-US"/>
        </w:rPr>
        <w:t>comment</w:t>
      </w:r>
    </w:p>
    <w:p w14:paraId="0FE9DFC7" w14:textId="721BBC04" w:rsidR="00D76D0F" w:rsidRDefault="003243F4" w:rsidP="00D11F19">
      <w:pPr>
        <w:pStyle w:val="NORMSW"/>
        <w:rPr>
          <w:b/>
          <w:lang w:val="en-US"/>
        </w:rPr>
      </w:pPr>
      <w:r w:rsidRPr="003243F4">
        <w:rPr>
          <w:lang w:val="en-US"/>
        </w:rPr>
        <w:t>It means:</w:t>
      </w:r>
      <w:r>
        <w:rPr>
          <w:lang w:val="en-US"/>
        </w:rPr>
        <w:t xml:space="preserve"> </w:t>
      </w:r>
      <w:r w:rsidR="004778EB">
        <w:rPr>
          <w:lang w:val="en-US"/>
        </w:rPr>
        <w:t>compare</w:t>
      </w:r>
      <w:r w:rsidR="0015408B">
        <w:rPr>
          <w:lang w:val="en-US"/>
        </w:rPr>
        <w:t>s</w:t>
      </w:r>
      <w:r w:rsidR="004778EB">
        <w:rPr>
          <w:lang w:val="en-US"/>
        </w:rPr>
        <w:t xml:space="preserve"> the values r</w:t>
      </w:r>
      <w:r w:rsidR="00996E2C">
        <w:rPr>
          <w:lang w:val="en-US"/>
        </w:rPr>
        <w:t>ead</w:t>
      </w:r>
      <w:r w:rsidR="004778EB">
        <w:rPr>
          <w:lang w:val="en-US"/>
        </w:rPr>
        <w:t xml:space="preserve"> </w:t>
      </w:r>
      <w:r w:rsidR="004D674F">
        <w:rPr>
          <w:lang w:val="en-US"/>
        </w:rPr>
        <w:t>by</w:t>
      </w:r>
      <w:r w:rsidR="00781EB2">
        <w:rPr>
          <w:lang w:val="en-US"/>
        </w:rPr>
        <w:t xml:space="preserve"> dev. 0 and dev. 1 with the </w:t>
      </w:r>
      <w:r w:rsidR="00DD53A3">
        <w:rPr>
          <w:lang w:val="en-US"/>
        </w:rPr>
        <w:t xml:space="preserve">corresponding </w:t>
      </w:r>
      <w:r w:rsidR="00842A84">
        <w:rPr>
          <w:lang w:val="en-US"/>
        </w:rPr>
        <w:t>4 bytes values indicated on that</w:t>
      </w:r>
      <w:r w:rsidR="00781EB2">
        <w:rPr>
          <w:lang w:val="en-US"/>
        </w:rPr>
        <w:t xml:space="preserve"> row</w:t>
      </w:r>
      <w:r w:rsidR="000018E3">
        <w:rPr>
          <w:lang w:val="en-US"/>
        </w:rPr>
        <w:t xml:space="preserve">, </w:t>
      </w:r>
      <w:r w:rsidR="00CF3B72">
        <w:rPr>
          <w:lang w:val="en-US"/>
        </w:rPr>
        <w:t xml:space="preserve">ordered </w:t>
      </w:r>
      <w:r w:rsidR="000018E3">
        <w:rPr>
          <w:lang w:val="en-US"/>
        </w:rPr>
        <w:t xml:space="preserve">from ID0 to ID3 </w:t>
      </w:r>
      <w:r w:rsidR="00617502">
        <w:rPr>
          <w:lang w:val="en-US"/>
        </w:rPr>
        <w:t>for each device considered</w:t>
      </w:r>
      <w:r w:rsidR="008348DD">
        <w:rPr>
          <w:lang w:val="en-US"/>
        </w:rPr>
        <w:t xml:space="preserve">. If </w:t>
      </w:r>
      <w:r w:rsidR="00F92FB8">
        <w:rPr>
          <w:lang w:val="en-US"/>
        </w:rPr>
        <w:t>each value</w:t>
      </w:r>
      <w:r w:rsidR="00A96330">
        <w:rPr>
          <w:lang w:val="en-US"/>
        </w:rPr>
        <w:t xml:space="preserve"> read</w:t>
      </w:r>
      <w:r w:rsidR="00F92FB8">
        <w:rPr>
          <w:lang w:val="en-US"/>
        </w:rPr>
        <w:t xml:space="preserve"> </w:t>
      </w:r>
      <w:r w:rsidR="008348DD">
        <w:rPr>
          <w:lang w:val="en-US"/>
        </w:rPr>
        <w:t xml:space="preserve">corresponds to the value indicated </w:t>
      </w:r>
      <w:r w:rsidR="00064E0A">
        <w:rPr>
          <w:lang w:val="en-US"/>
        </w:rPr>
        <w:t>on that</w:t>
      </w:r>
      <w:r w:rsidR="00F92FB8">
        <w:rPr>
          <w:lang w:val="en-US"/>
        </w:rPr>
        <w:t xml:space="preserve"> row, </w:t>
      </w:r>
      <w:r w:rsidR="008348DD">
        <w:rPr>
          <w:lang w:val="en-US"/>
        </w:rPr>
        <w:t xml:space="preserve">the result is </w:t>
      </w:r>
      <w:r w:rsidR="008348DD" w:rsidRPr="008348DD">
        <w:rPr>
          <w:b/>
          <w:lang w:val="en-US"/>
        </w:rPr>
        <w:t>1</w:t>
      </w:r>
      <w:r w:rsidR="008348DD">
        <w:rPr>
          <w:lang w:val="en-US"/>
        </w:rPr>
        <w:t xml:space="preserve"> (true), otherwise is </w:t>
      </w:r>
      <w:r w:rsidR="008348DD" w:rsidRPr="008348DD">
        <w:rPr>
          <w:b/>
          <w:lang w:val="en-US"/>
        </w:rPr>
        <w:t>0</w:t>
      </w:r>
      <w:r w:rsidR="008348DD">
        <w:rPr>
          <w:lang w:val="en-US"/>
        </w:rPr>
        <w:t xml:space="preserve"> (false).</w:t>
      </w:r>
      <w:r w:rsidR="00D76D0F">
        <w:rPr>
          <w:lang w:val="en-US"/>
        </w:rPr>
        <w:t xml:space="preserve"> </w:t>
      </w:r>
    </w:p>
    <w:p w14:paraId="6AA63B62" w14:textId="08E7D640" w:rsidR="002E27DC" w:rsidRDefault="002E27DC" w:rsidP="002E27DC">
      <w:pPr>
        <w:pStyle w:val="NORMSW"/>
        <w:rPr>
          <w:lang w:val="en-US"/>
        </w:rPr>
      </w:pPr>
    </w:p>
    <w:p w14:paraId="328E8ED6" w14:textId="72ED28B6" w:rsidR="00C3463F" w:rsidRDefault="00683745" w:rsidP="002E27DC">
      <w:pPr>
        <w:pStyle w:val="NORMSW"/>
        <w:rPr>
          <w:lang w:val="en-US"/>
        </w:rPr>
      </w:pPr>
      <w:r>
        <w:rPr>
          <w:lang w:val="en-US"/>
        </w:rPr>
        <w:lastRenderedPageBreak/>
        <w:t>In this example</w:t>
      </w:r>
      <w:r w:rsidR="00C3463F">
        <w:rPr>
          <w:lang w:val="en-US"/>
        </w:rPr>
        <w:t>, if for dev. 0 the byte ID0 is equal to 120, ID1 is equal to 15</w:t>
      </w:r>
      <w:r w:rsidR="000E3F41">
        <w:rPr>
          <w:lang w:val="en-US"/>
        </w:rPr>
        <w:t>, ID2 is 14 and ID</w:t>
      </w:r>
      <w:r w:rsidR="0060062F">
        <w:rPr>
          <w:lang w:val="en-US"/>
        </w:rPr>
        <w:t>3 is 1</w:t>
      </w:r>
      <w:r w:rsidR="000E3F41">
        <w:rPr>
          <w:lang w:val="en-US"/>
        </w:rPr>
        <w:t xml:space="preserve"> </w:t>
      </w:r>
      <w:r w:rsidR="0054514A">
        <w:rPr>
          <w:b/>
          <w:lang w:val="en-US"/>
        </w:rPr>
        <w:t>AND</w:t>
      </w:r>
      <w:r w:rsidR="00215DD5">
        <w:rPr>
          <w:lang w:val="en-US"/>
        </w:rPr>
        <w:t xml:space="preserve"> </w:t>
      </w:r>
      <w:r w:rsidR="000E3F41">
        <w:rPr>
          <w:lang w:val="en-US"/>
        </w:rPr>
        <w:t xml:space="preserve">for dev. 1 </w:t>
      </w:r>
      <w:r w:rsidR="0073307E">
        <w:rPr>
          <w:lang w:val="en-US"/>
        </w:rPr>
        <w:t xml:space="preserve">we have </w:t>
      </w:r>
      <w:r w:rsidR="00215DD5">
        <w:rPr>
          <w:lang w:val="en-US"/>
        </w:rPr>
        <w:t>ID</w:t>
      </w:r>
      <w:r w:rsidR="0073307E">
        <w:rPr>
          <w:lang w:val="en-US"/>
        </w:rPr>
        <w:t>0=</w:t>
      </w:r>
      <w:r w:rsidR="00215DD5">
        <w:rPr>
          <w:lang w:val="en-US"/>
        </w:rPr>
        <w:t>0, ID</w:t>
      </w:r>
      <w:r w:rsidR="0073307E">
        <w:rPr>
          <w:lang w:val="en-US"/>
        </w:rPr>
        <w:t>1=</w:t>
      </w:r>
      <w:r w:rsidR="00215DD5">
        <w:rPr>
          <w:lang w:val="en-US"/>
        </w:rPr>
        <w:t>6, ID</w:t>
      </w:r>
      <w:r w:rsidR="0073307E">
        <w:rPr>
          <w:lang w:val="en-US"/>
        </w:rPr>
        <w:t>2=</w:t>
      </w:r>
      <w:r w:rsidR="00215DD5">
        <w:rPr>
          <w:lang w:val="en-US"/>
        </w:rPr>
        <w:t>0 and ID</w:t>
      </w:r>
      <w:r w:rsidR="0073307E">
        <w:rPr>
          <w:lang w:val="en-US"/>
        </w:rPr>
        <w:t>3=</w:t>
      </w:r>
      <w:r w:rsidR="00215DD5">
        <w:rPr>
          <w:lang w:val="en-US"/>
        </w:rPr>
        <w:t xml:space="preserve">3, then the result is </w:t>
      </w:r>
      <w:r w:rsidR="00215DD5" w:rsidRPr="00215DD5">
        <w:rPr>
          <w:b/>
          <w:lang w:val="en-US"/>
        </w:rPr>
        <w:t>1</w:t>
      </w:r>
      <w:r w:rsidR="00215DD5">
        <w:rPr>
          <w:b/>
          <w:lang w:val="en-US"/>
        </w:rPr>
        <w:t xml:space="preserve"> </w:t>
      </w:r>
      <w:r w:rsidR="00215DD5" w:rsidRPr="00215DD5">
        <w:rPr>
          <w:lang w:val="en-US"/>
        </w:rPr>
        <w:t>(true)</w:t>
      </w:r>
      <w:r w:rsidR="00215DD5">
        <w:rPr>
          <w:lang w:val="en-US"/>
        </w:rPr>
        <w:t xml:space="preserve">, otherwise is </w:t>
      </w:r>
      <w:r w:rsidR="00215DD5" w:rsidRPr="00215DD5">
        <w:rPr>
          <w:b/>
          <w:lang w:val="en-US"/>
        </w:rPr>
        <w:t>0</w:t>
      </w:r>
      <w:r w:rsidR="00215DD5">
        <w:rPr>
          <w:lang w:val="en-US"/>
        </w:rPr>
        <w:t xml:space="preserve"> (false).</w:t>
      </w:r>
    </w:p>
    <w:p w14:paraId="62E21184" w14:textId="77777777" w:rsidR="00D76D0F" w:rsidRDefault="00D76D0F" w:rsidP="00D76D0F">
      <w:pPr>
        <w:pStyle w:val="NORMSW"/>
        <w:rPr>
          <w:bCs/>
          <w:lang w:val="en-US"/>
        </w:rPr>
      </w:pPr>
      <w:r>
        <w:rPr>
          <w:bCs/>
          <w:lang w:val="en-US"/>
        </w:rPr>
        <w:t>Each byte must be an integer number (</w:t>
      </w:r>
      <w:r w:rsidRPr="00C619BE">
        <w:rPr>
          <w:b/>
          <w:lang w:val="en-US"/>
        </w:rPr>
        <w:t>int8</w:t>
      </w:r>
      <w:r>
        <w:rPr>
          <w:bCs/>
          <w:lang w:val="en-US"/>
        </w:rPr>
        <w:t>) between 0 and 255, otherwise that line will appears with red words.</w:t>
      </w:r>
    </w:p>
    <w:p w14:paraId="6D9575B5" w14:textId="050F96A7" w:rsidR="00D76D0F" w:rsidRPr="00D76D0F" w:rsidRDefault="00D76D0F" w:rsidP="00D76D0F">
      <w:pPr>
        <w:pStyle w:val="NORMSW"/>
        <w:rPr>
          <w:bCs/>
          <w:lang w:val="en-US"/>
        </w:rPr>
      </w:pPr>
      <w:r>
        <w:rPr>
          <w:bCs/>
          <w:lang w:val="en-US"/>
        </w:rPr>
        <w:t>The device num must be an integer between 0 (dev 0 s</w:t>
      </w:r>
      <w:r w:rsidR="007A1BBE">
        <w:rPr>
          <w:bCs/>
          <w:lang w:val="en-US"/>
        </w:rPr>
        <w:t>et</w:t>
      </w:r>
      <w:r>
        <w:rPr>
          <w:bCs/>
          <w:lang w:val="en-US"/>
        </w:rPr>
        <w:t xml:space="preserve"> with BID 0 is the only device directly connected to PC via USB) and the number of devices connected to PC subtracted by 1, otherwise that line will appears with red words. </w:t>
      </w:r>
    </w:p>
    <w:p w14:paraId="01810D03" w14:textId="77777777" w:rsidR="0036594A" w:rsidRDefault="0036594A" w:rsidP="0036594A">
      <w:pPr>
        <w:pStyle w:val="NORMSW"/>
        <w:rPr>
          <w:lang w:val="en-US"/>
        </w:rPr>
      </w:pPr>
      <w:r w:rsidRPr="00024A0C">
        <w:rPr>
          <w:lang w:val="en-US"/>
        </w:rPr>
        <w:t>I</w:t>
      </w:r>
      <w:r>
        <w:rPr>
          <w:lang w:val="en-US"/>
        </w:rPr>
        <w:t>t is possible to add eiter or not the comment; if there is, the separator with the rest of the code row must be realized by “</w:t>
      </w:r>
      <w:r w:rsidRPr="00024A0C">
        <w:rPr>
          <w:b/>
          <w:lang w:val="en-US"/>
        </w:rPr>
        <w:t>::</w:t>
      </w:r>
      <w:r>
        <w:rPr>
          <w:lang w:val="en-US"/>
        </w:rPr>
        <w:t>’’</w:t>
      </w:r>
    </w:p>
    <w:p w14:paraId="4C51A18C" w14:textId="239E887E" w:rsidR="00794FEC" w:rsidRDefault="00794FEC" w:rsidP="0036594A">
      <w:pPr>
        <w:pStyle w:val="NORMSW"/>
        <w:rPr>
          <w:lang w:val="en-US"/>
        </w:rPr>
      </w:pPr>
      <w:r>
        <w:rPr>
          <w:lang w:val="en-US"/>
        </w:rPr>
        <w:t xml:space="preserve">It is possible also to add condition for only </w:t>
      </w:r>
      <w:r w:rsidR="000E5C32">
        <w:rPr>
          <w:lang w:val="en-US"/>
        </w:rPr>
        <w:t xml:space="preserve">one </w:t>
      </w:r>
      <w:r>
        <w:rPr>
          <w:lang w:val="en-US"/>
        </w:rPr>
        <w:t>device as follows</w:t>
      </w:r>
    </w:p>
    <w:p w14:paraId="2BA6EEF6" w14:textId="196DD023" w:rsidR="00794FEC" w:rsidRDefault="001247CA" w:rsidP="00794FEC">
      <w:pPr>
        <w:pStyle w:val="NORMSW"/>
        <w:ind w:left="1778"/>
        <w:rPr>
          <w:b/>
          <w:lang w:val="en-US"/>
        </w:rPr>
      </w:pPr>
      <w:r>
        <w:rPr>
          <w:b/>
          <w:lang w:val="en-US"/>
        </w:rPr>
        <w:t>CMP device num;</w:t>
      </w:r>
      <w:r w:rsidR="00DD2A94">
        <w:rPr>
          <w:b/>
          <w:lang w:val="en-US"/>
        </w:rPr>
        <w:t>ID</w:t>
      </w:r>
      <w:r>
        <w:rPr>
          <w:b/>
          <w:lang w:val="en-US"/>
        </w:rPr>
        <w:t xml:space="preserve">0 </w:t>
      </w:r>
      <w:r w:rsidR="00DD2A94">
        <w:rPr>
          <w:b/>
          <w:lang w:val="en-US"/>
        </w:rPr>
        <w:t>ID</w:t>
      </w:r>
      <w:r>
        <w:rPr>
          <w:b/>
          <w:lang w:val="en-US"/>
        </w:rPr>
        <w:t xml:space="preserve">1 </w:t>
      </w:r>
      <w:r w:rsidR="00DD2A94">
        <w:rPr>
          <w:b/>
          <w:lang w:val="en-US"/>
        </w:rPr>
        <w:t>ID</w:t>
      </w:r>
      <w:r>
        <w:rPr>
          <w:b/>
          <w:lang w:val="en-US"/>
        </w:rPr>
        <w:t xml:space="preserve">2 </w:t>
      </w:r>
      <w:r w:rsidR="00DD2A94">
        <w:rPr>
          <w:b/>
          <w:lang w:val="en-US"/>
        </w:rPr>
        <w:t>ID</w:t>
      </w:r>
      <w:r>
        <w:rPr>
          <w:b/>
          <w:lang w:val="en-US"/>
        </w:rPr>
        <w:t>3</w:t>
      </w:r>
      <w:r w:rsidR="00794FEC">
        <w:rPr>
          <w:b/>
          <w:lang w:val="en-US"/>
        </w:rPr>
        <w:t xml:space="preserve"> </w:t>
      </w:r>
      <w:r w:rsidR="00F7433D" w:rsidRPr="00BC6132">
        <w:rPr>
          <w:b/>
          <w:lang w:val="en-US"/>
        </w:rPr>
        <w:t>::</w:t>
      </w:r>
      <w:r w:rsidR="00F7433D">
        <w:rPr>
          <w:lang w:val="en-US"/>
        </w:rPr>
        <w:t xml:space="preserve"> </w:t>
      </w:r>
      <w:r w:rsidR="00F7433D">
        <w:rPr>
          <w:b/>
          <w:lang w:val="en-US"/>
        </w:rPr>
        <w:t>comment</w:t>
      </w:r>
    </w:p>
    <w:p w14:paraId="08D8E1F7" w14:textId="79FDA0B3" w:rsidR="00794FEC" w:rsidRDefault="00794FEC" w:rsidP="00F7433D">
      <w:pPr>
        <w:pStyle w:val="NORMSW"/>
        <w:rPr>
          <w:lang w:val="en-US"/>
        </w:rPr>
      </w:pPr>
      <w:r w:rsidRPr="00794FEC">
        <w:rPr>
          <w:lang w:val="en-US"/>
        </w:rPr>
        <w:t>In this</w:t>
      </w:r>
      <w:r>
        <w:rPr>
          <w:lang w:val="en-US"/>
        </w:rPr>
        <w:t xml:space="preserve"> last c</w:t>
      </w:r>
      <w:r w:rsidR="00DD2A94">
        <w:rPr>
          <w:lang w:val="en-US"/>
        </w:rPr>
        <w:t>ase if all the 4 bytes read by dev. ‘’</w:t>
      </w:r>
      <w:r w:rsidR="00DD2A94" w:rsidRPr="00DD2A94">
        <w:rPr>
          <w:b/>
          <w:lang w:val="en-US"/>
        </w:rPr>
        <w:t>device num</w:t>
      </w:r>
      <w:r w:rsidR="00DD2A94">
        <w:rPr>
          <w:b/>
          <w:lang w:val="en-US"/>
        </w:rPr>
        <w:t>”</w:t>
      </w:r>
      <w:r>
        <w:rPr>
          <w:lang w:val="en-US"/>
        </w:rPr>
        <w:t xml:space="preserve"> are </w:t>
      </w:r>
      <w:r w:rsidR="00DD2A94">
        <w:rPr>
          <w:lang w:val="en-US"/>
        </w:rPr>
        <w:t>equal to ID0 ID1 ID2 ID3</w:t>
      </w:r>
      <w:r w:rsidR="00AA3B0C">
        <w:rPr>
          <w:lang w:val="en-US"/>
        </w:rPr>
        <w:t xml:space="preserve"> indicated by the row</w:t>
      </w:r>
      <w:r>
        <w:rPr>
          <w:lang w:val="en-US"/>
        </w:rPr>
        <w:t xml:space="preserve">, then the result is </w:t>
      </w:r>
      <w:r w:rsidRPr="00794FEC">
        <w:rPr>
          <w:b/>
          <w:lang w:val="en-US"/>
        </w:rPr>
        <w:t>1</w:t>
      </w:r>
      <w:r>
        <w:rPr>
          <w:lang w:val="en-US"/>
        </w:rPr>
        <w:t xml:space="preserve"> (true), otherwise is </w:t>
      </w:r>
      <w:r w:rsidRPr="00794FEC">
        <w:rPr>
          <w:b/>
          <w:lang w:val="en-US"/>
        </w:rPr>
        <w:t>0</w:t>
      </w:r>
      <w:r>
        <w:rPr>
          <w:lang w:val="en-US"/>
        </w:rPr>
        <w:t xml:space="preserve"> (false)</w:t>
      </w:r>
      <w:r w:rsidR="00771D27">
        <w:rPr>
          <w:lang w:val="en-US"/>
        </w:rPr>
        <w:t>.</w:t>
      </w:r>
      <w:r w:rsidR="00F7433D">
        <w:rPr>
          <w:lang w:val="en-US"/>
        </w:rPr>
        <w:t xml:space="preserve"> </w:t>
      </w:r>
      <w:r w:rsidR="00F7433D" w:rsidRPr="00F7433D">
        <w:rPr>
          <w:lang w:val="en-US"/>
        </w:rPr>
        <w:t>Also in</w:t>
      </w:r>
      <w:r w:rsidR="00F7433D">
        <w:rPr>
          <w:lang w:val="en-US"/>
        </w:rPr>
        <w:t xml:space="preserve"> this case it is possible to add eiter or not the comment; if there is, the separator with the rest of the code row must be realized by “</w:t>
      </w:r>
      <w:r w:rsidR="00F7433D" w:rsidRPr="00024A0C">
        <w:rPr>
          <w:b/>
          <w:lang w:val="en-US"/>
        </w:rPr>
        <w:t>::</w:t>
      </w:r>
      <w:r w:rsidR="00F7433D">
        <w:rPr>
          <w:lang w:val="en-US"/>
        </w:rPr>
        <w:t>’’</w:t>
      </w:r>
    </w:p>
    <w:p w14:paraId="0D5B3836" w14:textId="015278CA" w:rsidR="0072593F" w:rsidRDefault="0072593F" w:rsidP="00794FEC">
      <w:pPr>
        <w:pStyle w:val="NORMSW"/>
        <w:rPr>
          <w:lang w:val="en-US"/>
        </w:rPr>
      </w:pPr>
      <w:r>
        <w:rPr>
          <w:lang w:val="en-US"/>
        </w:rPr>
        <w:t xml:space="preserve">Pay attention that if there </w:t>
      </w:r>
      <w:r w:rsidR="003C0868">
        <w:rPr>
          <w:lang w:val="en-US"/>
        </w:rPr>
        <w:t>is</w:t>
      </w:r>
      <w:r>
        <w:rPr>
          <w:lang w:val="en-US"/>
        </w:rPr>
        <w:t xml:space="preserve"> more than 1 condition, </w:t>
      </w:r>
      <w:r w:rsidR="00415121">
        <w:rPr>
          <w:lang w:val="en-US"/>
        </w:rPr>
        <w:t>each one of these</w:t>
      </w:r>
      <w:r>
        <w:rPr>
          <w:lang w:val="en-US"/>
        </w:rPr>
        <w:t xml:space="preserve"> must be separated by “</w:t>
      </w:r>
      <w:r w:rsidRPr="00DD7B4E">
        <w:rPr>
          <w:b/>
          <w:lang w:val="en-US"/>
        </w:rPr>
        <w:t>&amp;</w:t>
      </w:r>
      <w:r>
        <w:rPr>
          <w:lang w:val="en-US"/>
        </w:rPr>
        <w:t>’’</w:t>
      </w:r>
    </w:p>
    <w:p w14:paraId="77D0D4F2" w14:textId="77777777" w:rsidR="0005472E" w:rsidRPr="00794FEC" w:rsidRDefault="0005472E" w:rsidP="00794FEC">
      <w:pPr>
        <w:pStyle w:val="NORMSW"/>
        <w:rPr>
          <w:lang w:val="en-US"/>
        </w:rPr>
      </w:pPr>
    </w:p>
    <w:p w14:paraId="5C726559" w14:textId="3AB8608F" w:rsidR="00794FEC" w:rsidRDefault="00B442DE" w:rsidP="00B442DE">
      <w:pPr>
        <w:pStyle w:val="NORMSW"/>
        <w:numPr>
          <w:ilvl w:val="0"/>
          <w:numId w:val="86"/>
        </w:numPr>
        <w:rPr>
          <w:b/>
          <w:lang w:val="en-US"/>
        </w:rPr>
      </w:pPr>
      <w:r w:rsidRPr="00B442DE">
        <w:rPr>
          <w:b/>
          <w:lang w:val="en-US"/>
        </w:rPr>
        <w:t>JE</w:t>
      </w:r>
      <w:r>
        <w:rPr>
          <w:b/>
          <w:lang w:val="en-US"/>
        </w:rPr>
        <w:t xml:space="preserve"> 6</w:t>
      </w:r>
      <w:r w:rsidR="0005472E">
        <w:rPr>
          <w:b/>
          <w:lang w:val="en-US"/>
        </w:rPr>
        <w:t xml:space="preserve"> :: comment</w:t>
      </w:r>
    </w:p>
    <w:p w14:paraId="7E76A028" w14:textId="367E2F48" w:rsidR="00B442DE" w:rsidRDefault="00B442DE" w:rsidP="00B442DE">
      <w:pPr>
        <w:pStyle w:val="NORMSW"/>
        <w:rPr>
          <w:lang w:val="en-US"/>
        </w:rPr>
      </w:pPr>
      <w:r w:rsidRPr="00B442DE">
        <w:rPr>
          <w:lang w:val="en-US"/>
        </w:rPr>
        <w:t xml:space="preserve">It </w:t>
      </w:r>
      <w:r>
        <w:rPr>
          <w:lang w:val="en-US"/>
        </w:rPr>
        <w:t>means: jump</w:t>
      </w:r>
      <w:r w:rsidR="00DF05D0">
        <w:rPr>
          <w:lang w:val="en-US"/>
        </w:rPr>
        <w:t xml:space="preserve"> </w:t>
      </w:r>
      <w:r>
        <w:rPr>
          <w:lang w:val="en-US"/>
        </w:rPr>
        <w:t>to row number 6 only if the last CMP</w:t>
      </w:r>
      <w:r w:rsidR="00142837">
        <w:rPr>
          <w:lang w:val="en-US"/>
        </w:rPr>
        <w:t xml:space="preserve"> executed</w:t>
      </w:r>
      <w:r w:rsidR="008147A9">
        <w:rPr>
          <w:lang w:val="en-US"/>
        </w:rPr>
        <w:t xml:space="preserve"> gaves</w:t>
      </w:r>
      <w:r w:rsidR="00B92016">
        <w:rPr>
          <w:lang w:val="en-US"/>
        </w:rPr>
        <w:t xml:space="preserve"> </w:t>
      </w:r>
      <w:r w:rsidR="002E54E2">
        <w:rPr>
          <w:lang w:val="en-US"/>
        </w:rPr>
        <w:t>result</w:t>
      </w:r>
      <w:r>
        <w:rPr>
          <w:lang w:val="en-US"/>
        </w:rPr>
        <w:t xml:space="preserve"> </w:t>
      </w:r>
      <w:r w:rsidRPr="00B442DE">
        <w:rPr>
          <w:b/>
          <w:lang w:val="en-US"/>
        </w:rPr>
        <w:t>1</w:t>
      </w:r>
      <w:r>
        <w:rPr>
          <w:lang w:val="en-US"/>
        </w:rPr>
        <w:t xml:space="preserve"> (true)</w:t>
      </w:r>
      <w:r w:rsidR="0005472E">
        <w:rPr>
          <w:lang w:val="en-US"/>
        </w:rPr>
        <w:t>.</w:t>
      </w:r>
      <w:r w:rsidR="005D3E7A" w:rsidRPr="005D3E7A">
        <w:rPr>
          <w:lang w:val="en-US"/>
        </w:rPr>
        <w:t xml:space="preserve"> </w:t>
      </w:r>
      <w:r w:rsidR="005D3E7A">
        <w:rPr>
          <w:lang w:val="en-US"/>
        </w:rPr>
        <w:t>Pay attention on the fact that</w:t>
      </w:r>
      <w:r w:rsidR="00A107C4">
        <w:rPr>
          <w:lang w:val="en-US"/>
        </w:rPr>
        <w:t xml:space="preserve"> the</w:t>
      </w:r>
      <w:r w:rsidR="005D3E7A">
        <w:rPr>
          <w:lang w:val="en-US"/>
        </w:rPr>
        <w:t xml:space="preserve"> enumeration of rows starting from 0!</w:t>
      </w:r>
    </w:p>
    <w:p w14:paraId="76F9365B" w14:textId="62AA1DB7" w:rsidR="0005472E" w:rsidRDefault="0005472E" w:rsidP="00B442DE">
      <w:pPr>
        <w:pStyle w:val="NORMSW"/>
        <w:rPr>
          <w:lang w:val="en-US"/>
        </w:rPr>
      </w:pPr>
      <w:r>
        <w:rPr>
          <w:lang w:val="en-US"/>
        </w:rPr>
        <w:t>In this case the syntactic format is:</w:t>
      </w:r>
    </w:p>
    <w:p w14:paraId="3342EE31" w14:textId="3AA8F775" w:rsidR="0005472E" w:rsidRDefault="0005472E" w:rsidP="00B442DE">
      <w:pPr>
        <w:pStyle w:val="NORMSW"/>
        <w:rPr>
          <w:b/>
          <w:lang w:val="en-US"/>
        </w:rPr>
      </w:pPr>
      <w:r>
        <w:rPr>
          <w:lang w:val="en-US"/>
        </w:rPr>
        <w:t xml:space="preserve">    </w:t>
      </w:r>
      <w:r w:rsidRPr="0005472E">
        <w:rPr>
          <w:b/>
          <w:lang w:val="en-US"/>
        </w:rPr>
        <w:t>JE</w:t>
      </w:r>
      <w:r>
        <w:rPr>
          <w:b/>
          <w:lang w:val="en-US"/>
        </w:rPr>
        <w:t xml:space="preserve"> row_num :: comment</w:t>
      </w:r>
    </w:p>
    <w:p w14:paraId="2CC8080D" w14:textId="10E9B52A" w:rsidR="002D6D13" w:rsidRDefault="002D6D13" w:rsidP="0005472E">
      <w:pPr>
        <w:pStyle w:val="NORMSW"/>
        <w:rPr>
          <w:lang w:val="en-US"/>
        </w:rPr>
      </w:pPr>
      <w:r>
        <w:rPr>
          <w:bCs/>
          <w:lang w:val="en-US"/>
        </w:rPr>
        <w:t>The row number must be a positive integer between 0 and the row number of the last instruction, otherwise that line will appears with red words.</w:t>
      </w:r>
    </w:p>
    <w:p w14:paraId="4D460E44" w14:textId="33EBCAD3" w:rsidR="0005472E" w:rsidRPr="0005472E" w:rsidRDefault="0005472E" w:rsidP="0005472E">
      <w:pPr>
        <w:pStyle w:val="NORMSW"/>
        <w:rPr>
          <w:lang w:val="en-US"/>
        </w:rPr>
      </w:pPr>
      <w:r w:rsidRPr="00024A0C">
        <w:rPr>
          <w:lang w:val="en-US"/>
        </w:rPr>
        <w:t>I</w:t>
      </w:r>
      <w:r>
        <w:rPr>
          <w:lang w:val="en-US"/>
        </w:rPr>
        <w:t>t is possible to add eiter or not the comment; if there is, the separator with the rest of the code row must be realized by “</w:t>
      </w:r>
      <w:r w:rsidRPr="00024A0C">
        <w:rPr>
          <w:b/>
          <w:lang w:val="en-US"/>
        </w:rPr>
        <w:t>::</w:t>
      </w:r>
      <w:r>
        <w:rPr>
          <w:lang w:val="en-US"/>
        </w:rPr>
        <w:t>’’</w:t>
      </w:r>
    </w:p>
    <w:p w14:paraId="5C3A121C" w14:textId="77777777" w:rsidR="0005472E" w:rsidRDefault="0005472E" w:rsidP="00B442DE">
      <w:pPr>
        <w:pStyle w:val="NORMSW"/>
        <w:rPr>
          <w:lang w:val="en-US"/>
        </w:rPr>
      </w:pPr>
    </w:p>
    <w:p w14:paraId="7DA67066" w14:textId="129BF1FF" w:rsidR="00BD6E00" w:rsidRDefault="00BD6E00" w:rsidP="00BD6E00">
      <w:pPr>
        <w:pStyle w:val="NORMSW"/>
        <w:numPr>
          <w:ilvl w:val="0"/>
          <w:numId w:val="86"/>
        </w:numPr>
        <w:rPr>
          <w:b/>
          <w:lang w:val="en-US"/>
        </w:rPr>
      </w:pPr>
      <w:r w:rsidRPr="00B442DE">
        <w:rPr>
          <w:b/>
          <w:lang w:val="en-US"/>
        </w:rPr>
        <w:t>J</w:t>
      </w:r>
      <w:r>
        <w:rPr>
          <w:b/>
          <w:lang w:val="en-US"/>
        </w:rPr>
        <w:t>N</w:t>
      </w:r>
      <w:r w:rsidRPr="00B442DE">
        <w:rPr>
          <w:b/>
          <w:lang w:val="en-US"/>
        </w:rPr>
        <w:t>E</w:t>
      </w:r>
      <w:r>
        <w:rPr>
          <w:b/>
          <w:lang w:val="en-US"/>
        </w:rPr>
        <w:t xml:space="preserve"> 6 :: comment</w:t>
      </w:r>
    </w:p>
    <w:p w14:paraId="6858F1DC" w14:textId="7AC49656" w:rsidR="00243292" w:rsidRDefault="005A11E7" w:rsidP="00243292">
      <w:pPr>
        <w:pStyle w:val="NORMSW"/>
        <w:rPr>
          <w:lang w:val="en-US"/>
        </w:rPr>
      </w:pPr>
      <w:r w:rsidRPr="00B442DE">
        <w:rPr>
          <w:lang w:val="en-US"/>
        </w:rPr>
        <w:t xml:space="preserve">It </w:t>
      </w:r>
      <w:r>
        <w:rPr>
          <w:lang w:val="en-US"/>
        </w:rPr>
        <w:t xml:space="preserve">means: jump to row number 6 only if the last CMP executed gaves </w:t>
      </w:r>
      <w:r w:rsidR="002E54E2">
        <w:rPr>
          <w:lang w:val="en-US"/>
        </w:rPr>
        <w:t xml:space="preserve">result </w:t>
      </w:r>
      <w:r>
        <w:rPr>
          <w:b/>
          <w:lang w:val="en-US"/>
        </w:rPr>
        <w:t>0</w:t>
      </w:r>
      <w:r>
        <w:rPr>
          <w:lang w:val="en-US"/>
        </w:rPr>
        <w:t xml:space="preserve"> (false).</w:t>
      </w:r>
      <w:r w:rsidRPr="005D3E7A">
        <w:rPr>
          <w:lang w:val="en-US"/>
        </w:rPr>
        <w:t xml:space="preserve"> </w:t>
      </w:r>
      <w:r w:rsidR="00243292">
        <w:rPr>
          <w:lang w:val="en-US"/>
        </w:rPr>
        <w:t>Pay attention on the fact that the enumeration of rows starting from 0!</w:t>
      </w:r>
    </w:p>
    <w:p w14:paraId="3EA29562" w14:textId="0D2F3D8D" w:rsidR="00BD6E00" w:rsidRDefault="00BD6E00" w:rsidP="00BD6E00">
      <w:pPr>
        <w:pStyle w:val="NORMSW"/>
        <w:rPr>
          <w:lang w:val="en-US"/>
        </w:rPr>
      </w:pPr>
      <w:r>
        <w:rPr>
          <w:lang w:val="en-US"/>
        </w:rPr>
        <w:t>In this case the syntactic format is:</w:t>
      </w:r>
    </w:p>
    <w:p w14:paraId="7E49A6D7" w14:textId="21E68B68" w:rsidR="00BD6E00" w:rsidRDefault="00BD6E00" w:rsidP="00BD6E00">
      <w:pPr>
        <w:pStyle w:val="NORMSW"/>
        <w:rPr>
          <w:b/>
          <w:lang w:val="en-US"/>
        </w:rPr>
      </w:pPr>
      <w:r>
        <w:rPr>
          <w:lang w:val="en-US"/>
        </w:rPr>
        <w:t xml:space="preserve">    </w:t>
      </w:r>
      <w:r w:rsidRPr="0005472E">
        <w:rPr>
          <w:b/>
          <w:lang w:val="en-US"/>
        </w:rPr>
        <w:t>J</w:t>
      </w:r>
      <w:r w:rsidR="0076091C">
        <w:rPr>
          <w:b/>
          <w:lang w:val="en-US"/>
        </w:rPr>
        <w:t>N</w:t>
      </w:r>
      <w:r w:rsidRPr="0005472E">
        <w:rPr>
          <w:b/>
          <w:lang w:val="en-US"/>
        </w:rPr>
        <w:t>E</w:t>
      </w:r>
      <w:r>
        <w:rPr>
          <w:b/>
          <w:lang w:val="en-US"/>
        </w:rPr>
        <w:t xml:space="preserve"> row_num :: comment</w:t>
      </w:r>
    </w:p>
    <w:p w14:paraId="14A93D79" w14:textId="3665BF2C" w:rsidR="00D63918" w:rsidRDefault="00D63918" w:rsidP="00D63918">
      <w:pPr>
        <w:pStyle w:val="NORMSW"/>
        <w:rPr>
          <w:lang w:val="en-US"/>
        </w:rPr>
      </w:pPr>
      <w:r>
        <w:rPr>
          <w:bCs/>
          <w:lang w:val="en-US"/>
        </w:rPr>
        <w:lastRenderedPageBreak/>
        <w:t>The row number must be a positive integer between 0 and the row number of the last instruction, otherwise that line will appears with red words.</w:t>
      </w:r>
    </w:p>
    <w:p w14:paraId="1BCBB0FD" w14:textId="66620AE8" w:rsidR="00D54CA9" w:rsidRDefault="00BD6E00" w:rsidP="00174533">
      <w:pPr>
        <w:pStyle w:val="NORMSW"/>
        <w:rPr>
          <w:lang w:val="en-US"/>
        </w:rPr>
      </w:pPr>
      <w:r w:rsidRPr="00024A0C">
        <w:rPr>
          <w:lang w:val="en-US"/>
        </w:rPr>
        <w:t>I</w:t>
      </w:r>
      <w:r>
        <w:rPr>
          <w:lang w:val="en-US"/>
        </w:rPr>
        <w:t>t is possible to add eiter or not the comment; if there is, the separator with the rest of the code row must be realized by “</w:t>
      </w:r>
      <w:r w:rsidRPr="00024A0C">
        <w:rPr>
          <w:b/>
          <w:lang w:val="en-US"/>
        </w:rPr>
        <w:t>::</w:t>
      </w:r>
      <w:r>
        <w:rPr>
          <w:lang w:val="en-US"/>
        </w:rPr>
        <w:t>’’</w:t>
      </w:r>
    </w:p>
    <w:p w14:paraId="6D0E9F39" w14:textId="77777777" w:rsidR="008E6564" w:rsidRDefault="008E6564" w:rsidP="00174533">
      <w:pPr>
        <w:pStyle w:val="NORMSW"/>
        <w:rPr>
          <w:lang w:val="en-US"/>
        </w:rPr>
      </w:pPr>
    </w:p>
    <w:p w14:paraId="64FF4B5C" w14:textId="274D8D68" w:rsidR="008E6564" w:rsidRDefault="008E6564" w:rsidP="008E6564">
      <w:pPr>
        <w:pStyle w:val="Titolo4"/>
      </w:pPr>
      <w:r w:rsidRPr="002B132F">
        <w:rPr>
          <w:lang w:val="en-US"/>
        </w:rPr>
        <w:t xml:space="preserve">  </w:t>
      </w:r>
      <w:bookmarkStart w:id="21" w:name="_Toc147243106"/>
      <w:r>
        <w:rPr>
          <w:i w:val="0"/>
        </w:rPr>
        <w:t>BUTTONS</w:t>
      </w:r>
      <w:bookmarkEnd w:id="21"/>
    </w:p>
    <w:p w14:paraId="05648CB9" w14:textId="47E6EA01" w:rsidR="00D54CA9" w:rsidRPr="008E6564" w:rsidRDefault="00D54CA9" w:rsidP="00EC2598">
      <w:pPr>
        <w:pStyle w:val="Titolo5"/>
      </w:pPr>
      <w:bookmarkStart w:id="22" w:name="_Toc147243107"/>
      <w:r w:rsidRPr="008E6564">
        <w:t>LOAD COMMANDS</w:t>
      </w:r>
      <w:bookmarkEnd w:id="22"/>
    </w:p>
    <w:p w14:paraId="4129B8F2" w14:textId="578988C3" w:rsidR="00106886" w:rsidRDefault="00D54CA9" w:rsidP="00BD6E00">
      <w:pPr>
        <w:pStyle w:val="NORMSW"/>
        <w:rPr>
          <w:lang w:val="en-US"/>
        </w:rPr>
      </w:pPr>
      <w:r>
        <w:rPr>
          <w:lang w:val="en-US"/>
        </w:rPr>
        <w:t xml:space="preserve">The button </w:t>
      </w:r>
      <w:r w:rsidRPr="00D54CA9">
        <w:rPr>
          <w:b/>
          <w:bCs/>
          <w:lang w:val="en-US"/>
        </w:rPr>
        <w:t>LOAD COMMANDS</w:t>
      </w:r>
      <w:r>
        <w:rPr>
          <w:b/>
          <w:bCs/>
          <w:lang w:val="en-US"/>
        </w:rPr>
        <w:t xml:space="preserve"> </w:t>
      </w:r>
      <w:r w:rsidRPr="00D54CA9">
        <w:rPr>
          <w:lang w:val="en-US"/>
        </w:rPr>
        <w:t>allows us</w:t>
      </w:r>
      <w:r>
        <w:rPr>
          <w:lang w:val="en-US"/>
        </w:rPr>
        <w:t xml:space="preserve"> to load a </w:t>
      </w:r>
      <w:r w:rsidRPr="00D54CA9">
        <w:rPr>
          <w:b/>
          <w:bCs/>
          <w:lang w:val="en-US"/>
        </w:rPr>
        <w:t>.txt</w:t>
      </w:r>
      <w:r>
        <w:rPr>
          <w:b/>
          <w:bCs/>
          <w:lang w:val="en-US"/>
        </w:rPr>
        <w:t xml:space="preserve"> </w:t>
      </w:r>
      <w:r w:rsidRPr="00D54CA9">
        <w:rPr>
          <w:lang w:val="en-US"/>
        </w:rPr>
        <w:t>file</w:t>
      </w:r>
      <w:r>
        <w:rPr>
          <w:lang w:val="en-US"/>
        </w:rPr>
        <w:t xml:space="preserve"> containing all the instructions (one </w:t>
      </w:r>
      <w:r w:rsidR="00B2203C">
        <w:rPr>
          <w:lang w:val="en-US"/>
        </w:rPr>
        <w:t xml:space="preserve">instruction </w:t>
      </w:r>
      <w:r>
        <w:rPr>
          <w:lang w:val="en-US"/>
        </w:rPr>
        <w:t>per line)</w:t>
      </w:r>
      <w:r w:rsidR="00DF1533">
        <w:rPr>
          <w:lang w:val="en-US"/>
        </w:rPr>
        <w:t>.</w:t>
      </w:r>
      <w:r>
        <w:rPr>
          <w:lang w:val="en-US"/>
        </w:rPr>
        <w:t xml:space="preserve"> </w:t>
      </w:r>
      <w:r w:rsidR="00DF1533">
        <w:rPr>
          <w:lang w:val="en-US"/>
        </w:rPr>
        <w:t>E</w:t>
      </w:r>
      <w:r>
        <w:rPr>
          <w:lang w:val="en-US"/>
        </w:rPr>
        <w:t xml:space="preserve">ach line </w:t>
      </w:r>
      <w:r w:rsidRPr="00DF1533">
        <w:rPr>
          <w:b/>
          <w:bCs/>
          <w:lang w:val="en-US"/>
        </w:rPr>
        <w:t>must be</w:t>
      </w:r>
      <w:r>
        <w:rPr>
          <w:lang w:val="en-US"/>
        </w:rPr>
        <w:t xml:space="preserve"> in agreement with the syntax </w:t>
      </w:r>
      <w:r w:rsidR="00DF1533">
        <w:rPr>
          <w:lang w:val="en-US"/>
        </w:rPr>
        <w:t>r</w:t>
      </w:r>
      <w:r>
        <w:rPr>
          <w:lang w:val="en-US"/>
        </w:rPr>
        <w:t>ules</w:t>
      </w:r>
      <w:r w:rsidR="00DF1533">
        <w:rPr>
          <w:lang w:val="en-US"/>
        </w:rPr>
        <w:t xml:space="preserve"> indicated in the previous subsection, otherwise the line</w:t>
      </w:r>
      <w:r w:rsidR="00352D1D">
        <w:rPr>
          <w:lang w:val="en-US"/>
        </w:rPr>
        <w:t xml:space="preserve">s </w:t>
      </w:r>
      <w:r w:rsidR="00DF1533">
        <w:rPr>
          <w:lang w:val="en-US"/>
        </w:rPr>
        <w:t>appears</w:t>
      </w:r>
      <w:r w:rsidR="00352D1D">
        <w:rPr>
          <w:lang w:val="en-US"/>
        </w:rPr>
        <w:t xml:space="preserve"> with red words.</w:t>
      </w:r>
    </w:p>
    <w:p w14:paraId="7B3ABA2E" w14:textId="6DB60345" w:rsidR="007007E3" w:rsidRDefault="000A0E5C" w:rsidP="00EB6631">
      <w:pPr>
        <w:pStyle w:val="NORMSW"/>
        <w:rPr>
          <w:lang w:val="en-US"/>
        </w:rPr>
      </w:pPr>
      <w:r>
        <w:rPr>
          <w:lang w:val="en-US"/>
        </w:rPr>
        <w:t>Remember that there</w:t>
      </w:r>
      <w:r w:rsidR="00106886" w:rsidRPr="0076584F">
        <w:rPr>
          <w:lang w:val="en-US"/>
        </w:rPr>
        <w:t xml:space="preserve"> are 2 main examples of good code </w:t>
      </w:r>
      <w:r w:rsidR="00EB6631">
        <w:rPr>
          <w:lang w:val="en-US"/>
        </w:rPr>
        <w:t xml:space="preserve">in project folder </w:t>
      </w:r>
      <w:r w:rsidR="006A392A">
        <w:rPr>
          <w:lang w:val="en-US"/>
        </w:rPr>
        <w:t>“Source Code</w:t>
      </w:r>
      <w:r w:rsidR="00416DB5">
        <w:rPr>
          <w:lang w:val="en-US"/>
        </w:rPr>
        <w:t>\command_examples”, both of these</w:t>
      </w:r>
      <w:r w:rsidR="00EB6631">
        <w:rPr>
          <w:lang w:val="en-US"/>
        </w:rPr>
        <w:t xml:space="preserve"> </w:t>
      </w:r>
      <w:r w:rsidR="00106886" w:rsidRPr="0076584F">
        <w:rPr>
          <w:lang w:val="en-US"/>
        </w:rPr>
        <w:t>respecting all the syntax rules defined previously</w:t>
      </w:r>
      <w:r w:rsidR="00E14007">
        <w:rPr>
          <w:lang w:val="en-US"/>
        </w:rPr>
        <w:t xml:space="preserve">. In particular </w:t>
      </w:r>
      <w:r w:rsidR="00DE4908">
        <w:rPr>
          <w:lang w:val="en-US"/>
        </w:rPr>
        <w:t>one of these</w:t>
      </w:r>
      <w:r w:rsidR="00E14007">
        <w:rPr>
          <w:lang w:val="en-US"/>
        </w:rPr>
        <w:t xml:space="preserve">, named </w:t>
      </w:r>
      <w:r w:rsidR="00E14007" w:rsidRPr="00E14007">
        <w:rPr>
          <w:b/>
          <w:lang w:val="en-US"/>
        </w:rPr>
        <w:t>commands_with_jumps</w:t>
      </w:r>
      <w:r w:rsidR="00E14007">
        <w:rPr>
          <w:lang w:val="en-US"/>
        </w:rPr>
        <w:t>, contains</w:t>
      </w:r>
      <w:r w:rsidR="00DE4908">
        <w:rPr>
          <w:lang w:val="en-US"/>
        </w:rPr>
        <w:t xml:space="preserve"> all the instruction’s type</w:t>
      </w:r>
      <w:r w:rsidR="004F4981">
        <w:rPr>
          <w:lang w:val="en-US"/>
        </w:rPr>
        <w:t xml:space="preserve"> defined in the previous section</w:t>
      </w:r>
      <w:r w:rsidR="00DE4908">
        <w:rPr>
          <w:lang w:val="en-US"/>
        </w:rPr>
        <w:t xml:space="preserve">. </w:t>
      </w:r>
      <w:r>
        <w:rPr>
          <w:lang w:val="en-US"/>
        </w:rPr>
        <w:t xml:space="preserve">A good way to </w:t>
      </w:r>
      <w:r w:rsidR="0014024F">
        <w:rPr>
          <w:lang w:val="en-US"/>
        </w:rPr>
        <w:t>proceed</w:t>
      </w:r>
      <w:r>
        <w:rPr>
          <w:lang w:val="en-US"/>
        </w:rPr>
        <w:t xml:space="preserve"> could be </w:t>
      </w:r>
      <w:r w:rsidR="006A21C8">
        <w:rPr>
          <w:lang w:val="en-US"/>
        </w:rPr>
        <w:t xml:space="preserve">to </w:t>
      </w:r>
      <w:r>
        <w:rPr>
          <w:lang w:val="en-US"/>
        </w:rPr>
        <w:t xml:space="preserve">take one of these example commands, then modifying it </w:t>
      </w:r>
      <w:r w:rsidR="00884A6B">
        <w:rPr>
          <w:lang w:val="en-US"/>
        </w:rPr>
        <w:t xml:space="preserve">depending on </w:t>
      </w:r>
      <w:r w:rsidR="000D1413">
        <w:rPr>
          <w:lang w:val="en-US"/>
        </w:rPr>
        <w:t>our needs</w:t>
      </w:r>
      <w:r w:rsidR="00884A6B">
        <w:rPr>
          <w:lang w:val="en-US"/>
        </w:rPr>
        <w:t>.</w:t>
      </w:r>
    </w:p>
    <w:p w14:paraId="0BDD9C6C" w14:textId="46F8F55A" w:rsidR="00E40856" w:rsidRDefault="00E40856" w:rsidP="00EB6631">
      <w:pPr>
        <w:pStyle w:val="NORMSW"/>
        <w:rPr>
          <w:lang w:val="en-US"/>
        </w:rPr>
      </w:pPr>
      <w:r>
        <w:rPr>
          <w:lang w:val="en-US"/>
        </w:rPr>
        <w:t>Here below an example</w:t>
      </w:r>
      <w:r w:rsidR="00E03D3A">
        <w:rPr>
          <w:lang w:val="en-US"/>
        </w:rPr>
        <w:t xml:space="preserve"> </w:t>
      </w:r>
      <w:r w:rsidR="00E03D3A" w:rsidRPr="00C51CC9">
        <w:rPr>
          <w:b/>
          <w:lang w:val="en-US"/>
        </w:rPr>
        <w:t>with</w:t>
      </w:r>
      <w:r w:rsidR="00C51CC9" w:rsidRPr="00C51CC9">
        <w:rPr>
          <w:b/>
          <w:lang w:val="en-US"/>
        </w:rPr>
        <w:t>out errors</w:t>
      </w:r>
      <w:r w:rsidR="00C51CC9">
        <w:rPr>
          <w:lang w:val="en-US"/>
        </w:rPr>
        <w:t xml:space="preserve"> by load</w:t>
      </w:r>
      <w:r w:rsidR="00E03D3A">
        <w:rPr>
          <w:lang w:val="en-US"/>
        </w:rPr>
        <w:t xml:space="preserve"> </w:t>
      </w:r>
      <w:r w:rsidR="00E03D3A" w:rsidRPr="00E03D3A">
        <w:rPr>
          <w:b/>
          <w:lang w:val="en-US"/>
        </w:rPr>
        <w:t>command_with_jump.txt</w:t>
      </w:r>
      <w:r>
        <w:rPr>
          <w:lang w:val="en-US"/>
        </w:rPr>
        <w:t>:</w:t>
      </w:r>
    </w:p>
    <w:p w14:paraId="0F7A6C80" w14:textId="77777777" w:rsidR="00E40856" w:rsidRDefault="00E40856" w:rsidP="00EB6631">
      <w:pPr>
        <w:pStyle w:val="NORMSW"/>
        <w:rPr>
          <w:lang w:val="en-US"/>
        </w:rPr>
      </w:pPr>
    </w:p>
    <w:p w14:paraId="4FC68F75" w14:textId="1E368494" w:rsidR="00E40856" w:rsidRDefault="00E03D3A" w:rsidP="00EB6631">
      <w:pPr>
        <w:pStyle w:val="NORMSW"/>
        <w:rPr>
          <w:lang w:val="en-US"/>
        </w:rPr>
      </w:pPr>
      <w:r>
        <w:drawing>
          <wp:inline distT="0" distB="0" distL="0" distR="0" wp14:anchorId="2C88D2D8" wp14:editId="321B4B3D">
            <wp:extent cx="4970159" cy="193484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_19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76" cy="19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DF1B" w14:textId="56835C15" w:rsidR="00E03D3A" w:rsidRDefault="00E03D3A" w:rsidP="00EB6631">
      <w:pPr>
        <w:pStyle w:val="NORMSW"/>
        <w:rPr>
          <w:b/>
          <w:lang w:val="en-US"/>
        </w:rPr>
      </w:pPr>
      <w:r w:rsidRPr="00E03D3A">
        <w:rPr>
          <w:b/>
          <w:lang w:val="en-US"/>
        </w:rPr>
        <w:t>AFTER PUSHING ON LOAD COMMANDS</w:t>
      </w:r>
    </w:p>
    <w:p w14:paraId="08706F38" w14:textId="77777777" w:rsidR="00E03D3A" w:rsidRDefault="00E03D3A" w:rsidP="00EB6631">
      <w:pPr>
        <w:pStyle w:val="NORMSW"/>
        <w:rPr>
          <w:b/>
          <w:lang w:val="en-US"/>
        </w:rPr>
      </w:pPr>
    </w:p>
    <w:p w14:paraId="5C6765CC" w14:textId="2D24BF15" w:rsidR="00E03D3A" w:rsidRDefault="00E03D3A" w:rsidP="00EB6631">
      <w:pPr>
        <w:pStyle w:val="NORMSW"/>
        <w:rPr>
          <w:b/>
          <w:lang w:val="en-US"/>
        </w:rPr>
      </w:pPr>
      <w:r>
        <w:rPr>
          <w:b/>
        </w:rPr>
        <w:lastRenderedPageBreak/>
        <w:drawing>
          <wp:inline distT="0" distB="0" distL="0" distR="0" wp14:anchorId="75C3641D" wp14:editId="35786750">
            <wp:extent cx="2792457" cy="315277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_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66" cy="31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74DC" w14:textId="31FC6190" w:rsidR="00353FBD" w:rsidRDefault="00C82AF0" w:rsidP="00353FBD">
      <w:pPr>
        <w:pStyle w:val="NORMSW"/>
        <w:rPr>
          <w:b/>
          <w:lang w:val="en-US"/>
        </w:rPr>
      </w:pPr>
      <w:r>
        <w:rPr>
          <w:b/>
          <w:lang w:val="en-US"/>
        </w:rPr>
        <w:t xml:space="preserve">AFTER </w:t>
      </w:r>
      <w:r w:rsidR="00657D52">
        <w:rPr>
          <w:b/>
          <w:lang w:val="en-US"/>
        </w:rPr>
        <w:t>SELECTED</w:t>
      </w:r>
      <w:r w:rsidR="00353FBD">
        <w:rPr>
          <w:b/>
          <w:lang w:val="en-US"/>
        </w:rPr>
        <w:t xml:space="preserve"> </w:t>
      </w:r>
      <w:r w:rsidR="00E03D3A">
        <w:rPr>
          <w:b/>
          <w:lang w:val="en-US"/>
        </w:rPr>
        <w:t>THE COMMAND .txt FILE</w:t>
      </w:r>
    </w:p>
    <w:p w14:paraId="3A37A4C9" w14:textId="77777777" w:rsidR="00353FBD" w:rsidRDefault="00353FBD" w:rsidP="00353FBD">
      <w:pPr>
        <w:pStyle w:val="NORMSW"/>
        <w:rPr>
          <w:b/>
          <w:lang w:val="en-US"/>
        </w:rPr>
      </w:pPr>
    </w:p>
    <w:p w14:paraId="34607129" w14:textId="62A76EF7" w:rsidR="00353FBD" w:rsidRDefault="00353FBD" w:rsidP="00353FBD">
      <w:pPr>
        <w:pStyle w:val="NORMSW"/>
        <w:rPr>
          <w:lang w:val="en-US"/>
        </w:rPr>
      </w:pPr>
      <w:r>
        <w:rPr>
          <w:lang w:val="en-US"/>
        </w:rPr>
        <w:t>If I try to load the same command file but with JMPD 4 instead of JMP 4</w:t>
      </w:r>
      <w:r w:rsidR="005234E2">
        <w:rPr>
          <w:lang w:val="en-US"/>
        </w:rPr>
        <w:t xml:space="preserve"> on row number 3</w:t>
      </w:r>
      <w:r>
        <w:rPr>
          <w:lang w:val="en-US"/>
        </w:rPr>
        <w:t>,</w:t>
      </w:r>
      <w:r w:rsidR="005234E2">
        <w:rPr>
          <w:lang w:val="en-US"/>
        </w:rPr>
        <w:t xml:space="preserve"> 255r instead of 255 on row number 2, J 15 instead of JE 15 on row number 9,</w:t>
      </w:r>
      <w:r>
        <w:rPr>
          <w:lang w:val="en-US"/>
        </w:rPr>
        <w:t xml:space="preserve"> the row </w:t>
      </w:r>
      <w:r w:rsidR="0002005B">
        <w:rPr>
          <w:lang w:val="en-US"/>
        </w:rPr>
        <w:t xml:space="preserve">should </w:t>
      </w:r>
      <w:r>
        <w:rPr>
          <w:lang w:val="en-US"/>
        </w:rPr>
        <w:t>appears with red words as told before</w:t>
      </w:r>
      <w:r w:rsidR="00412172">
        <w:rPr>
          <w:lang w:val="en-US"/>
        </w:rPr>
        <w:t>. T</w:t>
      </w:r>
      <w:r w:rsidR="008628CB">
        <w:rPr>
          <w:lang w:val="en-US"/>
        </w:rPr>
        <w:t>his</w:t>
      </w:r>
      <w:r w:rsidR="00412172">
        <w:rPr>
          <w:lang w:val="en-US"/>
        </w:rPr>
        <w:t xml:space="preserve"> case is shown in figure below </w:t>
      </w:r>
    </w:p>
    <w:p w14:paraId="60C16CD1" w14:textId="77777777" w:rsidR="00353FBD" w:rsidRDefault="00353FBD" w:rsidP="00353FBD">
      <w:pPr>
        <w:pStyle w:val="NORMSW"/>
        <w:rPr>
          <w:lang w:val="en-US"/>
        </w:rPr>
      </w:pPr>
    </w:p>
    <w:p w14:paraId="59D889ED" w14:textId="4AB55FDD" w:rsidR="00353FBD" w:rsidRDefault="000121F5" w:rsidP="00353FBD">
      <w:pPr>
        <w:pStyle w:val="NORMSW"/>
        <w:rPr>
          <w:b/>
          <w:lang w:val="en-US"/>
        </w:rPr>
      </w:pPr>
      <w:r>
        <w:rPr>
          <w:b/>
        </w:rPr>
        <w:drawing>
          <wp:inline distT="0" distB="0" distL="0" distR="0" wp14:anchorId="2B2B7B0D" wp14:editId="21A4380A">
            <wp:extent cx="2531533" cy="2847976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_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18" cy="28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FBD">
        <w:rPr>
          <w:b/>
          <w:lang w:val="en-US"/>
        </w:rPr>
        <w:t xml:space="preserve">      </w:t>
      </w:r>
    </w:p>
    <w:p w14:paraId="506D7191" w14:textId="6572BCBD" w:rsidR="00353FBD" w:rsidRPr="00353FBD" w:rsidRDefault="00353FBD" w:rsidP="00353FBD">
      <w:pPr>
        <w:pStyle w:val="NORMSW"/>
        <w:rPr>
          <w:b/>
          <w:lang w:val="en-US"/>
        </w:rPr>
      </w:pPr>
      <w:r>
        <w:rPr>
          <w:b/>
          <w:lang w:val="en-US"/>
        </w:rPr>
        <w:t>THE ERROR</w:t>
      </w:r>
      <w:r w:rsidR="00717D7D">
        <w:rPr>
          <w:b/>
          <w:lang w:val="en-US"/>
        </w:rPr>
        <w:t>S</w:t>
      </w:r>
      <w:r w:rsidR="002C59AE">
        <w:rPr>
          <w:b/>
          <w:lang w:val="en-US"/>
        </w:rPr>
        <w:t xml:space="preserve"> DETECTED</w:t>
      </w:r>
      <w:r>
        <w:rPr>
          <w:b/>
          <w:lang w:val="en-US"/>
        </w:rPr>
        <w:t xml:space="preserve"> AT ROW NUMBER </w:t>
      </w:r>
      <w:r w:rsidR="002C59AE">
        <w:rPr>
          <w:b/>
          <w:lang w:val="en-US"/>
        </w:rPr>
        <w:t xml:space="preserve">2, </w:t>
      </w:r>
      <w:r>
        <w:rPr>
          <w:b/>
          <w:lang w:val="en-US"/>
        </w:rPr>
        <w:t>3</w:t>
      </w:r>
      <w:r w:rsidR="002C59AE">
        <w:rPr>
          <w:b/>
          <w:lang w:val="en-US"/>
        </w:rPr>
        <w:t xml:space="preserve"> AND 9</w:t>
      </w:r>
      <w:r>
        <w:rPr>
          <w:b/>
          <w:lang w:val="en-US"/>
        </w:rPr>
        <w:t xml:space="preserve"> </w:t>
      </w:r>
    </w:p>
    <w:p w14:paraId="198F7B7E" w14:textId="739EEC02" w:rsidR="0079062E" w:rsidRPr="008E6564" w:rsidRDefault="0079062E" w:rsidP="00EC2598">
      <w:pPr>
        <w:pStyle w:val="Titolo5"/>
      </w:pPr>
      <w:bookmarkStart w:id="23" w:name="_Toc147243108"/>
      <w:r w:rsidRPr="008E6564">
        <w:lastRenderedPageBreak/>
        <w:t>EXECUTE</w:t>
      </w:r>
      <w:bookmarkEnd w:id="23"/>
    </w:p>
    <w:p w14:paraId="3449B9B4" w14:textId="76C6E304" w:rsidR="0079062E" w:rsidRDefault="0079062E" w:rsidP="0079062E">
      <w:pPr>
        <w:pStyle w:val="NORMSW"/>
        <w:rPr>
          <w:lang w:val="en-US"/>
        </w:rPr>
      </w:pPr>
      <w:r w:rsidRPr="0079062E">
        <w:rPr>
          <w:lang w:val="en-US"/>
        </w:rPr>
        <w:t xml:space="preserve">The button </w:t>
      </w:r>
      <w:r w:rsidRPr="00D54CA9">
        <w:rPr>
          <w:b/>
          <w:bCs/>
          <w:lang w:val="en-US"/>
        </w:rPr>
        <w:t>EXECUTE</w:t>
      </w:r>
      <w:r w:rsidRPr="0079062E">
        <w:rPr>
          <w:lang w:val="en-US"/>
        </w:rPr>
        <w:t xml:space="preserve"> allow</w:t>
      </w:r>
      <w:r>
        <w:rPr>
          <w:lang w:val="en-US"/>
        </w:rPr>
        <w:t>s us</w:t>
      </w:r>
      <w:r w:rsidRPr="0079062E">
        <w:rPr>
          <w:lang w:val="en-US"/>
        </w:rPr>
        <w:t xml:space="preserve"> t</w:t>
      </w:r>
      <w:r>
        <w:rPr>
          <w:lang w:val="en-US"/>
        </w:rPr>
        <w:t xml:space="preserve">o execute </w:t>
      </w:r>
      <w:r w:rsidR="003B6802">
        <w:rPr>
          <w:lang w:val="en-US"/>
        </w:rPr>
        <w:t>the last code</w:t>
      </w:r>
      <w:r>
        <w:rPr>
          <w:lang w:val="en-US"/>
        </w:rPr>
        <w:t xml:space="preserve"> loaded.</w:t>
      </w:r>
    </w:p>
    <w:p w14:paraId="70877053" w14:textId="60F347CA" w:rsidR="00D54CA9" w:rsidRDefault="0079062E" w:rsidP="00D54CA9">
      <w:pPr>
        <w:pStyle w:val="NORMSW"/>
        <w:rPr>
          <w:lang w:val="en-US"/>
        </w:rPr>
      </w:pPr>
      <w:r>
        <w:rPr>
          <w:lang w:val="en-US"/>
        </w:rPr>
        <w:t>Each row correspond</w:t>
      </w:r>
      <w:r w:rsidR="00691E6C">
        <w:rPr>
          <w:lang w:val="en-US"/>
        </w:rPr>
        <w:t>s</w:t>
      </w:r>
      <w:r>
        <w:rPr>
          <w:lang w:val="en-US"/>
        </w:rPr>
        <w:t xml:space="preserve"> to one instruction. This button is enabled only if the last code loaded has not red word lines (errors)</w:t>
      </w:r>
      <w:r w:rsidR="004372B9">
        <w:rPr>
          <w:lang w:val="en-US"/>
        </w:rPr>
        <w:t>,</w:t>
      </w:r>
      <w:r>
        <w:rPr>
          <w:lang w:val="en-US"/>
        </w:rPr>
        <w:t xml:space="preserve"> or if it is not empt</w:t>
      </w:r>
      <w:r w:rsidR="00123466">
        <w:rPr>
          <w:lang w:val="en-US"/>
        </w:rPr>
        <w:t>y, otherwise is disabled.</w:t>
      </w:r>
    </w:p>
    <w:p w14:paraId="3F5E4125" w14:textId="41FD3676" w:rsidR="0037040E" w:rsidRPr="00D54CA9" w:rsidRDefault="0037040E" w:rsidP="00D54CA9">
      <w:pPr>
        <w:pStyle w:val="NORMSW"/>
        <w:rPr>
          <w:lang w:val="en-US"/>
        </w:rPr>
      </w:pPr>
      <w:r>
        <w:rPr>
          <w:lang w:val="en-US"/>
        </w:rPr>
        <w:t xml:space="preserve">Remember to check or uncheck </w:t>
      </w:r>
      <w:r w:rsidRPr="0037040E">
        <w:rPr>
          <w:b/>
          <w:lang w:val="en-US"/>
        </w:rPr>
        <w:t>create log file</w:t>
      </w:r>
      <w:r>
        <w:rPr>
          <w:b/>
          <w:lang w:val="en-US"/>
        </w:rPr>
        <w:t xml:space="preserve"> </w:t>
      </w:r>
      <w:r w:rsidR="004A7EF2">
        <w:rPr>
          <w:lang w:val="en-US"/>
        </w:rPr>
        <w:t>depending on if we want to record or not</w:t>
      </w:r>
      <w:r w:rsidR="00D3332E">
        <w:rPr>
          <w:lang w:val="en-US"/>
        </w:rPr>
        <w:t xml:space="preserve"> all</w:t>
      </w:r>
      <w:r>
        <w:rPr>
          <w:lang w:val="en-US"/>
        </w:rPr>
        <w:t xml:space="preserve"> the commands</w:t>
      </w:r>
      <w:r w:rsidR="005873DA">
        <w:rPr>
          <w:lang w:val="en-US"/>
        </w:rPr>
        <w:t>.</w:t>
      </w:r>
    </w:p>
    <w:p w14:paraId="595E6808" w14:textId="77777777" w:rsidR="005C550F" w:rsidRDefault="005C550F" w:rsidP="00BD6E00">
      <w:pPr>
        <w:pStyle w:val="NORMSW"/>
        <w:rPr>
          <w:lang w:val="en-US"/>
        </w:rPr>
      </w:pPr>
    </w:p>
    <w:p w14:paraId="15C9F38B" w14:textId="6A63ACA5" w:rsidR="005C550F" w:rsidRPr="008E6564" w:rsidRDefault="005C550F" w:rsidP="00EC2598">
      <w:pPr>
        <w:pStyle w:val="Titolo5"/>
      </w:pPr>
      <w:bookmarkStart w:id="24" w:name="_Toc147243109"/>
      <w:r w:rsidRPr="008E6564">
        <w:t>OPEN LOG FILE</w:t>
      </w:r>
      <w:bookmarkEnd w:id="24"/>
    </w:p>
    <w:p w14:paraId="26515417" w14:textId="77777777" w:rsidR="00367F30" w:rsidRPr="00367F30" w:rsidRDefault="00367F30" w:rsidP="00367F30">
      <w:pPr>
        <w:pStyle w:val="NORMSW"/>
      </w:pPr>
    </w:p>
    <w:p w14:paraId="6CBACA46" w14:textId="33C32089" w:rsidR="005C550F" w:rsidRDefault="00604403" w:rsidP="005C550F">
      <w:pPr>
        <w:pStyle w:val="NORMSW"/>
        <w:rPr>
          <w:lang w:val="en-US"/>
        </w:rPr>
      </w:pPr>
      <w:r>
        <w:rPr>
          <w:lang w:val="en-US"/>
        </w:rPr>
        <w:t>The button</w:t>
      </w:r>
      <w:r w:rsidR="005C550F">
        <w:rPr>
          <w:lang w:val="en-US"/>
        </w:rPr>
        <w:t xml:space="preserve"> </w:t>
      </w:r>
      <w:r w:rsidR="005C550F" w:rsidRPr="005C550F">
        <w:rPr>
          <w:b/>
          <w:lang w:val="en-US"/>
        </w:rPr>
        <w:t>OPEN LOG FILE</w:t>
      </w:r>
      <w:r w:rsidR="005C550F">
        <w:rPr>
          <w:lang w:val="en-US"/>
        </w:rPr>
        <w:t xml:space="preserve"> </w:t>
      </w:r>
      <w:r>
        <w:rPr>
          <w:lang w:val="en-US"/>
        </w:rPr>
        <w:t>is enabled</w:t>
      </w:r>
      <w:r w:rsidR="005C550F">
        <w:rPr>
          <w:lang w:val="en-US"/>
        </w:rPr>
        <w:t xml:space="preserve"> only if </w:t>
      </w:r>
      <w:r w:rsidR="00B211D0">
        <w:rPr>
          <w:lang w:val="en-US"/>
        </w:rPr>
        <w:t>at least one</w:t>
      </w:r>
      <w:r w:rsidR="009A2CD1">
        <w:rPr>
          <w:lang w:val="en-US"/>
        </w:rPr>
        <w:t xml:space="preserve"> record</w:t>
      </w:r>
      <w:r w:rsidR="00893380" w:rsidRPr="00893380">
        <w:rPr>
          <w:lang w:val="en-US"/>
        </w:rPr>
        <w:t xml:space="preserve"> </w:t>
      </w:r>
      <w:r w:rsidR="00893380">
        <w:rPr>
          <w:lang w:val="en-US"/>
        </w:rPr>
        <w:t>is made</w:t>
      </w:r>
      <w:r w:rsidR="00A6737D">
        <w:rPr>
          <w:lang w:val="en-US"/>
        </w:rPr>
        <w:t xml:space="preserve"> with</w:t>
      </w:r>
      <w:r w:rsidR="00603ECA">
        <w:rPr>
          <w:lang w:val="en-US"/>
        </w:rPr>
        <w:t xml:space="preserve"> </w:t>
      </w:r>
      <w:r w:rsidR="00603ECA" w:rsidRPr="00603ECA">
        <w:rPr>
          <w:b/>
          <w:lang w:val="en-US"/>
        </w:rPr>
        <w:t>create log file</w:t>
      </w:r>
      <w:r w:rsidR="00603ECA">
        <w:rPr>
          <w:lang w:val="en-US"/>
        </w:rPr>
        <w:t xml:space="preserve"> checked.</w:t>
      </w:r>
      <w:r w:rsidR="00CE65CF">
        <w:rPr>
          <w:lang w:val="en-US"/>
        </w:rPr>
        <w:t xml:space="preserve"> </w:t>
      </w:r>
      <w:r w:rsidR="000F4C0C">
        <w:rPr>
          <w:lang w:val="en-US"/>
        </w:rPr>
        <w:t xml:space="preserve">Push on it for </w:t>
      </w:r>
      <w:r w:rsidR="00CE65CF">
        <w:rPr>
          <w:lang w:val="en-US"/>
        </w:rPr>
        <w:t>open automatically the last</w:t>
      </w:r>
      <w:r w:rsidR="003E6D72">
        <w:rPr>
          <w:lang w:val="en-US"/>
        </w:rPr>
        <w:t xml:space="preserve"> </w:t>
      </w:r>
      <w:r w:rsidR="00CE65CF">
        <w:rPr>
          <w:lang w:val="en-US"/>
        </w:rPr>
        <w:t>command</w:t>
      </w:r>
      <w:r w:rsidR="003225E2">
        <w:rPr>
          <w:lang w:val="en-US"/>
        </w:rPr>
        <w:t>’</w:t>
      </w:r>
      <w:r w:rsidR="00CE65CF">
        <w:rPr>
          <w:lang w:val="en-US"/>
        </w:rPr>
        <w:t>s recor</w:t>
      </w:r>
      <w:r w:rsidR="0009275A">
        <w:rPr>
          <w:lang w:val="en-US"/>
        </w:rPr>
        <w:t>d</w:t>
      </w:r>
      <w:r w:rsidR="00E01981">
        <w:rPr>
          <w:lang w:val="en-US"/>
        </w:rPr>
        <w:t xml:space="preserve"> named </w:t>
      </w:r>
      <w:r w:rsidR="00E01981" w:rsidRPr="00E01981">
        <w:rPr>
          <w:b/>
          <w:lang w:val="en-US"/>
        </w:rPr>
        <w:t>LogDI&amp;DO.csv</w:t>
      </w:r>
      <w:r w:rsidR="0009275A">
        <w:rPr>
          <w:lang w:val="en-US"/>
        </w:rPr>
        <w:t>.</w:t>
      </w:r>
    </w:p>
    <w:p w14:paraId="0D82D54E" w14:textId="0ADA5D73" w:rsidR="0009275A" w:rsidRDefault="00E01981" w:rsidP="005C550F">
      <w:pPr>
        <w:pStyle w:val="NORMSW"/>
        <w:rPr>
          <w:lang w:val="en-US"/>
        </w:rPr>
      </w:pPr>
      <w:r>
        <w:rPr>
          <w:lang w:val="en-US"/>
        </w:rPr>
        <w:t>A</w:t>
      </w:r>
      <w:r w:rsidR="0009275A">
        <w:rPr>
          <w:lang w:val="en-US"/>
        </w:rPr>
        <w:t xml:space="preserve">n example </w:t>
      </w:r>
      <w:r w:rsidR="00DD0383">
        <w:rPr>
          <w:lang w:val="en-US"/>
        </w:rPr>
        <w:t xml:space="preserve">of </w:t>
      </w:r>
      <w:r w:rsidR="008F7E68">
        <w:rPr>
          <w:lang w:val="en-US"/>
        </w:rPr>
        <w:t xml:space="preserve">the </w:t>
      </w:r>
      <w:r w:rsidR="00DD0383">
        <w:rPr>
          <w:lang w:val="en-US"/>
        </w:rPr>
        <w:t xml:space="preserve">log file </w:t>
      </w:r>
      <w:r w:rsidR="008F7E68">
        <w:rPr>
          <w:lang w:val="en-US"/>
        </w:rPr>
        <w:t xml:space="preserve">record </w:t>
      </w:r>
      <w:r w:rsidR="0009275A">
        <w:rPr>
          <w:lang w:val="en-US"/>
        </w:rPr>
        <w:t>with 2 devices connected</w:t>
      </w:r>
      <w:r w:rsidR="003E5081">
        <w:rPr>
          <w:lang w:val="en-US"/>
        </w:rPr>
        <w:t xml:space="preserve"> is as follows</w:t>
      </w:r>
    </w:p>
    <w:p w14:paraId="2CA00565" w14:textId="77777777" w:rsidR="003E5081" w:rsidRDefault="003E5081" w:rsidP="005C550F">
      <w:pPr>
        <w:pStyle w:val="NORMSW"/>
        <w:rPr>
          <w:lang w:val="en-US"/>
        </w:rPr>
      </w:pPr>
    </w:p>
    <w:p w14:paraId="7FF25B26" w14:textId="7F407585" w:rsidR="003E5081" w:rsidRPr="005C550F" w:rsidRDefault="003E5081" w:rsidP="005C550F">
      <w:pPr>
        <w:pStyle w:val="NORMSW"/>
        <w:rPr>
          <w:lang w:val="en-US"/>
        </w:rPr>
      </w:pPr>
      <w:r>
        <w:drawing>
          <wp:inline distT="0" distB="0" distL="0" distR="0" wp14:anchorId="66E97849" wp14:editId="0475B131">
            <wp:extent cx="5027076" cy="328549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_16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83" cy="32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4E1" w14:textId="25376290" w:rsidR="0036594A" w:rsidRDefault="005C550F" w:rsidP="005815E5">
      <w:pPr>
        <w:pStyle w:val="NORMSW"/>
        <w:ind w:left="0"/>
        <w:rPr>
          <w:lang w:val="en-US"/>
        </w:rPr>
      </w:pPr>
      <w:r w:rsidRPr="005C550F">
        <w:rPr>
          <w:lang w:val="en-US"/>
        </w:rPr>
        <w:t xml:space="preserve"> </w:t>
      </w:r>
    </w:p>
    <w:p w14:paraId="54EA087D" w14:textId="0B80394D" w:rsidR="008348DD" w:rsidRDefault="00BC09C9" w:rsidP="002E27DC">
      <w:pPr>
        <w:pStyle w:val="NORMSW"/>
        <w:rPr>
          <w:lang w:val="en-US"/>
        </w:rPr>
      </w:pPr>
      <w:r>
        <w:rPr>
          <w:lang w:val="en-US"/>
        </w:rPr>
        <w:t>The first column is the</w:t>
      </w:r>
      <w:r w:rsidR="00B42CCE">
        <w:rPr>
          <w:lang w:val="en-US"/>
        </w:rPr>
        <w:t xml:space="preserve"> computer</w:t>
      </w:r>
      <w:r>
        <w:rPr>
          <w:lang w:val="en-US"/>
        </w:rPr>
        <w:t xml:space="preserve"> time captured in milliseconds, while the </w:t>
      </w:r>
      <w:r w:rsidR="00D54DDE">
        <w:rPr>
          <w:lang w:val="en-US"/>
        </w:rPr>
        <w:t>next</w:t>
      </w:r>
      <w:r>
        <w:rPr>
          <w:lang w:val="en-US"/>
        </w:rPr>
        <w:t xml:space="preserve"> columns </w:t>
      </w:r>
      <w:r w:rsidR="004F2EFB">
        <w:rPr>
          <w:lang w:val="en-US"/>
        </w:rPr>
        <w:t>contains</w:t>
      </w:r>
      <w:r w:rsidR="00D54DDE">
        <w:rPr>
          <w:lang w:val="en-US"/>
        </w:rPr>
        <w:t xml:space="preserve"> the values of the 4 bytes written </w:t>
      </w:r>
      <w:r w:rsidR="001C53A7">
        <w:rPr>
          <w:lang w:val="en-US"/>
        </w:rPr>
        <w:t xml:space="preserve">followed </w:t>
      </w:r>
      <w:r w:rsidR="003274BF">
        <w:rPr>
          <w:lang w:val="en-US"/>
        </w:rPr>
        <w:t>by</w:t>
      </w:r>
      <w:r w:rsidR="00D54DDE">
        <w:rPr>
          <w:lang w:val="en-US"/>
        </w:rPr>
        <w:t xml:space="preserve"> the 4 bytes read</w:t>
      </w:r>
      <w:r w:rsidR="00CC106A">
        <w:rPr>
          <w:lang w:val="en-US"/>
        </w:rPr>
        <w:t xml:space="preserve"> </w:t>
      </w:r>
      <w:r w:rsidR="00467EAA">
        <w:rPr>
          <w:lang w:val="en-US"/>
        </w:rPr>
        <w:t>for each device connected.</w:t>
      </w:r>
    </w:p>
    <w:p w14:paraId="3B59E775" w14:textId="77777777" w:rsidR="001C5F74" w:rsidRDefault="001C5F74" w:rsidP="002E27DC">
      <w:pPr>
        <w:pStyle w:val="NORMSW"/>
        <w:rPr>
          <w:lang w:val="en-US"/>
        </w:rPr>
      </w:pPr>
    </w:p>
    <w:p w14:paraId="03115451" w14:textId="6BC63F72" w:rsidR="001C5F74" w:rsidRPr="006658C7" w:rsidRDefault="001C5F74" w:rsidP="00EC2598">
      <w:pPr>
        <w:pStyle w:val="Titolo5"/>
      </w:pPr>
      <w:bookmarkStart w:id="25" w:name="_Toc147243110"/>
      <w:r w:rsidRPr="006658C7">
        <w:t>STOP</w:t>
      </w:r>
      <w:bookmarkEnd w:id="25"/>
    </w:p>
    <w:p w14:paraId="063120E2" w14:textId="7F4A277A" w:rsidR="007D473D" w:rsidRDefault="00DE316F" w:rsidP="007D473D">
      <w:pPr>
        <w:pStyle w:val="NORMSW"/>
        <w:rPr>
          <w:lang w:val="en-US"/>
        </w:rPr>
      </w:pPr>
      <w:r w:rsidRPr="00960EA9">
        <w:rPr>
          <w:lang w:val="en-US"/>
        </w:rPr>
        <w:t xml:space="preserve">The </w:t>
      </w:r>
      <w:r w:rsidRPr="00960EA9">
        <w:rPr>
          <w:b/>
          <w:lang w:val="en-US"/>
        </w:rPr>
        <w:t>STOP</w:t>
      </w:r>
      <w:r w:rsidR="000F665F" w:rsidRPr="00960EA9">
        <w:rPr>
          <w:b/>
          <w:lang w:val="en-US"/>
        </w:rPr>
        <w:t xml:space="preserve"> </w:t>
      </w:r>
      <w:r w:rsidR="00960EA9" w:rsidRPr="00960EA9">
        <w:rPr>
          <w:lang w:val="en-US"/>
        </w:rPr>
        <w:t xml:space="preserve">button </w:t>
      </w:r>
      <w:r w:rsidR="00872FDF">
        <w:rPr>
          <w:lang w:val="en-US"/>
        </w:rPr>
        <w:t xml:space="preserve">allows us to finish the execution of the code before its end. </w:t>
      </w:r>
    </w:p>
    <w:p w14:paraId="41C06781" w14:textId="7C7751E1" w:rsidR="00D80A98" w:rsidRDefault="00872FDF" w:rsidP="007D473D">
      <w:pPr>
        <w:pStyle w:val="NORMSW"/>
        <w:rPr>
          <w:lang w:val="en-US"/>
        </w:rPr>
      </w:pPr>
      <w:r>
        <w:rPr>
          <w:lang w:val="en-US"/>
        </w:rPr>
        <w:t>When the user push STOP button, it is immediately know</w:t>
      </w:r>
      <w:r w:rsidR="00DA0FC9">
        <w:rPr>
          <w:lang w:val="en-US"/>
        </w:rPr>
        <w:t>n</w:t>
      </w:r>
      <w:r>
        <w:rPr>
          <w:lang w:val="en-US"/>
        </w:rPr>
        <w:t xml:space="preserve"> </w:t>
      </w:r>
      <w:r w:rsidR="00327C87">
        <w:rPr>
          <w:lang w:val="en-US"/>
        </w:rPr>
        <w:t>which</w:t>
      </w:r>
      <w:r>
        <w:rPr>
          <w:lang w:val="en-US"/>
        </w:rPr>
        <w:t xml:space="preserve"> are the executed code lines</w:t>
      </w:r>
      <w:r w:rsidR="007F360A">
        <w:rPr>
          <w:lang w:val="en-US"/>
        </w:rPr>
        <w:t xml:space="preserve"> until that moment</w:t>
      </w:r>
      <w:r w:rsidR="00D80A98">
        <w:rPr>
          <w:lang w:val="en-US"/>
        </w:rPr>
        <w:t>.</w:t>
      </w:r>
    </w:p>
    <w:p w14:paraId="5AB070AE" w14:textId="542231C6" w:rsidR="00872FDF" w:rsidRDefault="00D80A98" w:rsidP="007D473D">
      <w:pPr>
        <w:pStyle w:val="NORMSW"/>
        <w:rPr>
          <w:lang w:val="en-US"/>
        </w:rPr>
      </w:pPr>
      <w:r>
        <w:rPr>
          <w:lang w:val="en-US"/>
        </w:rPr>
        <w:t xml:space="preserve">In the following figures </w:t>
      </w:r>
      <w:r w:rsidR="006A3D21">
        <w:rPr>
          <w:lang w:val="en-US"/>
        </w:rPr>
        <w:t xml:space="preserve">it </w:t>
      </w:r>
      <w:r>
        <w:rPr>
          <w:lang w:val="en-US"/>
        </w:rPr>
        <w:t>is shown the situation</w:t>
      </w:r>
      <w:r w:rsidR="001238F3">
        <w:rPr>
          <w:lang w:val="en-US"/>
        </w:rPr>
        <w:t xml:space="preserve"> a moment before</w:t>
      </w:r>
      <w:r>
        <w:rPr>
          <w:lang w:val="en-US"/>
        </w:rPr>
        <w:t xml:space="preserve"> and </w:t>
      </w:r>
      <w:r w:rsidR="001238F3">
        <w:rPr>
          <w:lang w:val="en-US"/>
        </w:rPr>
        <w:t xml:space="preserve">a moment after </w:t>
      </w:r>
      <w:r w:rsidR="009877D7">
        <w:rPr>
          <w:lang w:val="en-US"/>
        </w:rPr>
        <w:t>pushing</w:t>
      </w:r>
      <w:r w:rsidR="001238F3">
        <w:rPr>
          <w:lang w:val="en-US"/>
        </w:rPr>
        <w:t xml:space="preserve"> the button</w:t>
      </w:r>
      <w:r w:rsidR="00851138">
        <w:rPr>
          <w:lang w:val="en-US"/>
        </w:rPr>
        <w:t xml:space="preserve">. Note that when the button STOP is pushed or when the code execution finishes naturally, the last input &amp; output configuration is reported to all the device </w:t>
      </w:r>
      <w:r w:rsidR="00FB2B6A">
        <w:rPr>
          <w:lang w:val="en-US"/>
        </w:rPr>
        <w:t>correctly</w:t>
      </w:r>
      <w:r w:rsidR="00851138">
        <w:rPr>
          <w:lang w:val="en-US"/>
        </w:rPr>
        <w:t xml:space="preserve"> in MANUAL MODE</w:t>
      </w:r>
    </w:p>
    <w:p w14:paraId="37D4C880" w14:textId="77777777" w:rsidR="00DA0FC9" w:rsidRDefault="00DA0FC9" w:rsidP="00F31BA7">
      <w:pPr>
        <w:pStyle w:val="NORMSW"/>
        <w:ind w:left="0"/>
        <w:rPr>
          <w:lang w:val="en-US"/>
        </w:rPr>
      </w:pPr>
    </w:p>
    <w:p w14:paraId="791CAEC3" w14:textId="7ADE1201" w:rsidR="00DA0FC9" w:rsidRPr="00960EA9" w:rsidRDefault="00FA35FD" w:rsidP="00FA35FD">
      <w:pPr>
        <w:pStyle w:val="NORMSW"/>
        <w:rPr>
          <w:b/>
          <w:lang w:val="en-US"/>
        </w:rPr>
      </w:pPr>
      <w:r>
        <w:rPr>
          <w:b/>
          <w:lang w:val="en-US"/>
        </w:rPr>
        <w:t xml:space="preserve">                </w:t>
      </w:r>
      <w:r w:rsidR="00DA0FC9">
        <w:rPr>
          <w:b/>
        </w:rPr>
        <w:drawing>
          <wp:inline distT="0" distB="0" distL="0" distR="0" wp14:anchorId="43F5F0E9" wp14:editId="3A48BA3F">
            <wp:extent cx="3060800" cy="33051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27" cy="33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E69" w14:textId="39174052" w:rsidR="00B45002" w:rsidRDefault="00F31BA7">
      <w:pPr>
        <w:spacing w:after="0" w:line="240" w:lineRule="auto"/>
        <w:ind w:left="0" w:right="0"/>
        <w:jc w:val="left"/>
        <w:rPr>
          <w:b/>
          <w:iCs w:val="0"/>
          <w:caps/>
          <w:lang w:val="en-US"/>
        </w:rPr>
      </w:pPr>
      <w:bookmarkStart w:id="26" w:name="_Toc529788131"/>
      <w:bookmarkStart w:id="27" w:name="_Toc529793917"/>
      <w:bookmarkStart w:id="28" w:name="_Toc529796494"/>
      <w:bookmarkStart w:id="29" w:name="_Toc529797168"/>
      <w:bookmarkStart w:id="30" w:name="_Toc529797586"/>
      <w:bookmarkStart w:id="31" w:name="_Toc529797698"/>
      <w:bookmarkEnd w:id="26"/>
      <w:bookmarkEnd w:id="27"/>
      <w:bookmarkEnd w:id="28"/>
      <w:bookmarkEnd w:id="29"/>
      <w:bookmarkEnd w:id="30"/>
      <w:bookmarkEnd w:id="31"/>
      <w:r>
        <w:rPr>
          <w:b/>
          <w:iCs w:val="0"/>
          <w:caps/>
          <w:lang w:val="en-US"/>
        </w:rPr>
        <w:t xml:space="preserve">                          </w:t>
      </w:r>
      <w:r w:rsidR="00FA35FD">
        <w:rPr>
          <w:b/>
          <w:iCs w:val="0"/>
          <w:caps/>
          <w:lang w:val="en-US"/>
        </w:rPr>
        <w:t xml:space="preserve">               </w:t>
      </w:r>
      <w:r w:rsidR="007F73A9">
        <w:rPr>
          <w:b/>
          <w:iCs w:val="0"/>
          <w:caps/>
          <w:lang w:val="en-US"/>
        </w:rPr>
        <w:t xml:space="preserve"> </w:t>
      </w:r>
      <w:r>
        <w:rPr>
          <w:b/>
          <w:iCs w:val="0"/>
          <w:caps/>
          <w:lang w:val="en-US"/>
        </w:rPr>
        <w:t>Before PUSH</w:t>
      </w:r>
      <w:r w:rsidR="00FE0703">
        <w:rPr>
          <w:b/>
          <w:iCs w:val="0"/>
          <w:caps/>
          <w:lang w:val="en-US"/>
        </w:rPr>
        <w:t>ING</w:t>
      </w:r>
      <w:r>
        <w:rPr>
          <w:b/>
          <w:iCs w:val="0"/>
          <w:caps/>
          <w:lang w:val="en-US"/>
        </w:rPr>
        <w:t xml:space="preserve"> STOP BUTTON</w:t>
      </w:r>
    </w:p>
    <w:p w14:paraId="6EEAC701" w14:textId="77777777" w:rsidR="00462B4A" w:rsidRDefault="00462B4A">
      <w:pPr>
        <w:spacing w:after="0" w:line="240" w:lineRule="auto"/>
        <w:ind w:left="0" w:right="0"/>
        <w:jc w:val="left"/>
        <w:rPr>
          <w:b/>
          <w:iCs w:val="0"/>
          <w:caps/>
          <w:lang w:val="en-US"/>
        </w:rPr>
      </w:pPr>
    </w:p>
    <w:p w14:paraId="3FE15DC9" w14:textId="77777777" w:rsidR="00462B4A" w:rsidRDefault="00462B4A">
      <w:pPr>
        <w:spacing w:after="0" w:line="240" w:lineRule="auto"/>
        <w:ind w:left="0" w:right="0"/>
        <w:jc w:val="left"/>
        <w:rPr>
          <w:b/>
          <w:iCs w:val="0"/>
          <w:caps/>
          <w:lang w:val="en-US"/>
        </w:rPr>
      </w:pPr>
    </w:p>
    <w:p w14:paraId="43D7BB91" w14:textId="77777777" w:rsidR="00462B4A" w:rsidRPr="00F50F4F" w:rsidRDefault="00462B4A">
      <w:pPr>
        <w:spacing w:after="0" w:line="240" w:lineRule="auto"/>
        <w:ind w:left="0" w:right="0"/>
        <w:jc w:val="left"/>
        <w:rPr>
          <w:b/>
          <w:iCs w:val="0"/>
          <w:caps/>
          <w:lang w:val="en-US"/>
        </w:rPr>
      </w:pPr>
    </w:p>
    <w:p w14:paraId="5D43A2CD" w14:textId="3C2193DD" w:rsidR="007B4ACD" w:rsidRDefault="00462B4A" w:rsidP="00462B4A">
      <w:pPr>
        <w:spacing w:after="0" w:line="240" w:lineRule="auto"/>
        <w:ind w:left="0" w:right="0"/>
        <w:rPr>
          <w:lang w:val="en-US"/>
        </w:rPr>
      </w:pPr>
      <w:r>
        <w:rPr>
          <w:lang w:val="en-US"/>
        </w:rPr>
        <w:lastRenderedPageBreak/>
        <w:t xml:space="preserve">                                          </w:t>
      </w:r>
      <w:r w:rsidR="007F73A9">
        <w:rPr>
          <w:b/>
          <w:iCs w:val="0"/>
          <w:caps/>
          <w:noProof/>
          <w:lang w:val="it-IT"/>
        </w:rPr>
        <w:drawing>
          <wp:inline distT="0" distB="0" distL="0" distR="0" wp14:anchorId="3AEC6356" wp14:editId="72883875">
            <wp:extent cx="2977556" cy="325945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005" cy="33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DE7" w14:textId="24646FCB" w:rsidR="007F73A9" w:rsidRPr="00832C45" w:rsidRDefault="00832C45" w:rsidP="00832C45">
      <w:pPr>
        <w:spacing w:after="0" w:line="240" w:lineRule="auto"/>
        <w:ind w:left="0" w:right="0"/>
        <w:jc w:val="left"/>
        <w:rPr>
          <w:b/>
          <w:iCs w:val="0"/>
          <w:caps/>
          <w:lang w:val="en-US"/>
        </w:rPr>
      </w:pPr>
      <w:r>
        <w:rPr>
          <w:b/>
          <w:lang w:val="en-US"/>
        </w:rPr>
        <w:t xml:space="preserve">                                 </w:t>
      </w:r>
      <w:r w:rsidR="00FA35FD">
        <w:rPr>
          <w:b/>
          <w:lang w:val="en-US"/>
        </w:rPr>
        <w:t xml:space="preserve">     </w:t>
      </w:r>
      <w:r>
        <w:rPr>
          <w:b/>
          <w:lang w:val="en-US"/>
        </w:rPr>
        <w:t xml:space="preserve"> </w:t>
      </w:r>
      <w:r w:rsidR="00462B4A">
        <w:rPr>
          <w:b/>
          <w:lang w:val="en-US"/>
        </w:rPr>
        <w:t xml:space="preserve">    </w:t>
      </w:r>
      <w:r>
        <w:rPr>
          <w:b/>
          <w:lang w:val="en-US"/>
        </w:rPr>
        <w:t xml:space="preserve"> </w:t>
      </w:r>
      <w:r w:rsidR="007F73A9" w:rsidRPr="00832C45">
        <w:rPr>
          <w:b/>
          <w:lang w:val="en-US"/>
        </w:rPr>
        <w:t>AFTER PUSHING STOP BUTTON</w:t>
      </w:r>
    </w:p>
    <w:sectPr w:rsidR="007F73A9" w:rsidRPr="00832C45" w:rsidSect="00691D3B">
      <w:headerReference w:type="even" r:id="rId36"/>
      <w:headerReference w:type="default" r:id="rId37"/>
      <w:footerReference w:type="default" r:id="rId38"/>
      <w:pgSz w:w="11906" w:h="16838"/>
      <w:pgMar w:top="1418" w:right="1134" w:bottom="1134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E2C2" w14:textId="77777777" w:rsidR="00B24C9C" w:rsidRDefault="00B24C9C" w:rsidP="00722A6D">
      <w:r>
        <w:separator/>
      </w:r>
    </w:p>
    <w:p w14:paraId="63AFD204" w14:textId="77777777" w:rsidR="00B24C9C" w:rsidRDefault="00B24C9C" w:rsidP="00722A6D"/>
    <w:p w14:paraId="6B18BD5D" w14:textId="77777777" w:rsidR="00B24C9C" w:rsidRDefault="00B24C9C" w:rsidP="00722A6D"/>
    <w:p w14:paraId="2F2597CA" w14:textId="77777777" w:rsidR="00B24C9C" w:rsidRDefault="00B24C9C"/>
  </w:endnote>
  <w:endnote w:type="continuationSeparator" w:id="0">
    <w:p w14:paraId="4DABB623" w14:textId="77777777" w:rsidR="00B24C9C" w:rsidRDefault="00B24C9C" w:rsidP="00722A6D">
      <w:r>
        <w:continuationSeparator/>
      </w:r>
    </w:p>
    <w:p w14:paraId="4F774730" w14:textId="77777777" w:rsidR="00B24C9C" w:rsidRDefault="00B24C9C" w:rsidP="00722A6D"/>
    <w:p w14:paraId="2DF2DA8D" w14:textId="77777777" w:rsidR="00B24C9C" w:rsidRDefault="00B24C9C" w:rsidP="00722A6D"/>
    <w:p w14:paraId="58B70C18" w14:textId="77777777" w:rsidR="00B24C9C" w:rsidRDefault="00B24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A3D5" w14:textId="77777777" w:rsidR="0060445A" w:rsidRDefault="0060445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4930" w14:textId="7100B0A9" w:rsidR="00BC6132" w:rsidRDefault="00BC6132" w:rsidP="00722A6D">
    <w:pPr>
      <w:pStyle w:val="Pidipagina"/>
    </w:pPr>
    <w:r>
      <w:t>This document is property of LOGIC S.p.A.  – All rules of Law apply</w:t>
    </w:r>
    <w:r>
      <w:tab/>
    </w:r>
    <w:r>
      <w:tab/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122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2400"/>
      <w:gridCol w:w="2400"/>
      <w:gridCol w:w="2400"/>
    </w:tblGrid>
    <w:tr w:rsidR="00BC6132" w:rsidRPr="00BD4942" w14:paraId="0221D546" w14:textId="77777777">
      <w:trPr>
        <w:trHeight w:val="419"/>
      </w:trPr>
      <w:tc>
        <w:tcPr>
          <w:tcW w:w="2400" w:type="dxa"/>
        </w:tcPr>
        <w:p w14:paraId="6E832AD0" w14:textId="77777777" w:rsidR="00BC6132" w:rsidRPr="005817A2" w:rsidRDefault="00BC6132" w:rsidP="005817A2">
          <w:pPr>
            <w:pStyle w:val="NORMSW"/>
            <w:ind w:left="0"/>
            <w:rPr>
              <w:b/>
              <w:sz w:val="18"/>
              <w:szCs w:val="18"/>
            </w:rPr>
          </w:pPr>
          <w:r w:rsidRPr="005817A2">
            <w:rPr>
              <w:b/>
              <w:sz w:val="18"/>
              <w:szCs w:val="18"/>
            </w:rPr>
            <w:t>Stato/ Approval</w:t>
          </w:r>
        </w:p>
      </w:tc>
      <w:tc>
        <w:tcPr>
          <w:tcW w:w="2400" w:type="dxa"/>
        </w:tcPr>
        <w:p w14:paraId="390E71D0" w14:textId="77777777" w:rsidR="00BC6132" w:rsidRPr="005817A2" w:rsidRDefault="00BC6132" w:rsidP="005817A2">
          <w:pPr>
            <w:pStyle w:val="NORMSW"/>
            <w:ind w:left="0"/>
            <w:rPr>
              <w:b/>
              <w:sz w:val="18"/>
              <w:szCs w:val="18"/>
            </w:rPr>
          </w:pPr>
          <w:r w:rsidRPr="005817A2">
            <w:rPr>
              <w:b/>
              <w:sz w:val="18"/>
              <w:szCs w:val="18"/>
            </w:rPr>
            <w:t>Funzione / Function</w:t>
          </w:r>
        </w:p>
      </w:tc>
      <w:tc>
        <w:tcPr>
          <w:tcW w:w="2400" w:type="dxa"/>
        </w:tcPr>
        <w:p w14:paraId="7A3102F7" w14:textId="77777777" w:rsidR="00BC6132" w:rsidRPr="005817A2" w:rsidRDefault="00BC6132" w:rsidP="005817A2">
          <w:pPr>
            <w:pStyle w:val="NORMSW"/>
            <w:ind w:left="0"/>
            <w:rPr>
              <w:b/>
              <w:sz w:val="18"/>
              <w:szCs w:val="18"/>
            </w:rPr>
          </w:pPr>
          <w:r w:rsidRPr="005817A2">
            <w:rPr>
              <w:b/>
              <w:sz w:val="18"/>
              <w:szCs w:val="18"/>
            </w:rPr>
            <w:t xml:space="preserve">Nome / Name </w:t>
          </w:r>
        </w:p>
      </w:tc>
      <w:tc>
        <w:tcPr>
          <w:tcW w:w="2400" w:type="dxa"/>
        </w:tcPr>
        <w:p w14:paraId="454BA5BB" w14:textId="77777777" w:rsidR="00BC6132" w:rsidRPr="005817A2" w:rsidRDefault="00BC6132" w:rsidP="005817A2">
          <w:pPr>
            <w:pStyle w:val="NORMSW"/>
            <w:ind w:left="0"/>
            <w:rPr>
              <w:b/>
              <w:sz w:val="18"/>
              <w:szCs w:val="18"/>
            </w:rPr>
          </w:pPr>
          <w:r w:rsidRPr="005817A2">
            <w:rPr>
              <w:b/>
              <w:sz w:val="18"/>
              <w:szCs w:val="18"/>
            </w:rPr>
            <w:t>Data / Date</w:t>
          </w:r>
        </w:p>
      </w:tc>
    </w:tr>
    <w:tr w:rsidR="00BC6132" w:rsidRPr="00BD4942" w14:paraId="0EFB2F14" w14:textId="77777777">
      <w:trPr>
        <w:trHeight w:val="420"/>
      </w:trPr>
      <w:tc>
        <w:tcPr>
          <w:tcW w:w="2400" w:type="dxa"/>
          <w:tcBorders>
            <w:bottom w:val="single" w:sz="4" w:space="0" w:color="auto"/>
          </w:tcBorders>
        </w:tcPr>
        <w:p w14:paraId="66FF85D7" w14:textId="77777777" w:rsidR="00BC6132" w:rsidRPr="005817A2" w:rsidRDefault="00BC6132" w:rsidP="00910037">
          <w:pPr>
            <w:pStyle w:val="Pidipagina"/>
            <w:spacing w:after="0" w:line="240" w:lineRule="auto"/>
            <w:ind w:left="0" w:right="0"/>
            <w:jc w:val="left"/>
            <w:rPr>
              <w:sz w:val="18"/>
              <w:szCs w:val="18"/>
            </w:rPr>
          </w:pPr>
        </w:p>
      </w:tc>
      <w:tc>
        <w:tcPr>
          <w:tcW w:w="2400" w:type="dxa"/>
          <w:tcBorders>
            <w:bottom w:val="single" w:sz="4" w:space="0" w:color="auto"/>
          </w:tcBorders>
        </w:tcPr>
        <w:p w14:paraId="73BE77C6" w14:textId="77777777" w:rsidR="00BC6132" w:rsidRPr="005817A2" w:rsidRDefault="00BC6132" w:rsidP="00910037">
          <w:pPr>
            <w:pStyle w:val="Pidipagina"/>
            <w:spacing w:after="0" w:line="240" w:lineRule="auto"/>
            <w:ind w:left="0" w:right="0"/>
            <w:jc w:val="left"/>
            <w:rPr>
              <w:sz w:val="18"/>
              <w:szCs w:val="18"/>
            </w:rPr>
          </w:pPr>
        </w:p>
      </w:tc>
      <w:tc>
        <w:tcPr>
          <w:tcW w:w="2400" w:type="dxa"/>
          <w:tcBorders>
            <w:bottom w:val="single" w:sz="4" w:space="0" w:color="auto"/>
          </w:tcBorders>
        </w:tcPr>
        <w:p w14:paraId="6D05E2A2" w14:textId="77777777" w:rsidR="00BC6132" w:rsidRPr="005817A2" w:rsidRDefault="00BC6132" w:rsidP="00910037">
          <w:pPr>
            <w:pStyle w:val="Pidipagina"/>
            <w:spacing w:after="0" w:line="240" w:lineRule="auto"/>
            <w:ind w:left="0" w:right="0"/>
            <w:jc w:val="left"/>
            <w:rPr>
              <w:sz w:val="18"/>
              <w:szCs w:val="18"/>
            </w:rPr>
          </w:pPr>
        </w:p>
      </w:tc>
      <w:tc>
        <w:tcPr>
          <w:tcW w:w="2400" w:type="dxa"/>
          <w:tcBorders>
            <w:bottom w:val="single" w:sz="4" w:space="0" w:color="auto"/>
          </w:tcBorders>
        </w:tcPr>
        <w:p w14:paraId="15D45CDC" w14:textId="77777777" w:rsidR="00BC6132" w:rsidRPr="005817A2" w:rsidRDefault="00BC6132" w:rsidP="00910037">
          <w:pPr>
            <w:pStyle w:val="Pidipagina"/>
            <w:spacing w:after="0" w:line="240" w:lineRule="auto"/>
            <w:ind w:left="0" w:right="0"/>
            <w:jc w:val="left"/>
            <w:rPr>
              <w:sz w:val="18"/>
              <w:szCs w:val="18"/>
            </w:rPr>
          </w:pPr>
        </w:p>
      </w:tc>
    </w:tr>
  </w:tbl>
  <w:p w14:paraId="5549CCDC" w14:textId="77777777" w:rsidR="00BC6132" w:rsidRPr="00C50DA6" w:rsidRDefault="00BC6132" w:rsidP="00D21D35">
    <w:pPr>
      <w:pStyle w:val="NORMSW"/>
    </w:pPr>
  </w:p>
  <w:p w14:paraId="0B44EF6A" w14:textId="011FBE48" w:rsidR="00BC6132" w:rsidRPr="005A07C9" w:rsidRDefault="00BC6132" w:rsidP="00C50DA6">
    <w:pPr>
      <w:pStyle w:val="NORMSW"/>
      <w:tabs>
        <w:tab w:val="right" w:pos="9639"/>
      </w:tabs>
      <w:ind w:left="0"/>
      <w:rPr>
        <w:lang w:val="en-US"/>
      </w:rPr>
    </w:pPr>
    <w:r w:rsidRPr="005A07C9">
      <w:rPr>
        <w:lang w:val="en-US"/>
      </w:rPr>
      <w:tab/>
    </w:r>
    <w:r w:rsidRPr="00C50DA6">
      <w:fldChar w:fldCharType="begin"/>
    </w:r>
    <w:r w:rsidRPr="005A07C9">
      <w:rPr>
        <w:lang w:val="en-US"/>
      </w:rPr>
      <w:instrText xml:space="preserve"> PAGE </w:instrText>
    </w:r>
    <w:r w:rsidRPr="00C50DA6">
      <w:fldChar w:fldCharType="separate"/>
    </w:r>
    <w:r w:rsidR="002B132F">
      <w:rPr>
        <w:lang w:val="en-US"/>
      </w:rPr>
      <w:t>1</w:t>
    </w:r>
    <w:r w:rsidRPr="00C50DA6">
      <w:fldChar w:fldCharType="end"/>
    </w:r>
    <w:r w:rsidRPr="005A07C9">
      <w:rPr>
        <w:lang w:val="en-US"/>
      </w:rPr>
      <w:t xml:space="preserve"> of </w:t>
    </w:r>
    <w:r w:rsidRPr="00C50DA6">
      <w:fldChar w:fldCharType="begin"/>
    </w:r>
    <w:r w:rsidRPr="005A07C9">
      <w:rPr>
        <w:lang w:val="en-US"/>
      </w:rPr>
      <w:instrText xml:space="preserve"> NUMPAGES </w:instrText>
    </w:r>
    <w:r w:rsidRPr="00C50DA6">
      <w:fldChar w:fldCharType="separate"/>
    </w:r>
    <w:r w:rsidR="002B132F">
      <w:rPr>
        <w:lang w:val="en-US"/>
      </w:rPr>
      <w:t>23</w:t>
    </w:r>
    <w:r w:rsidRPr="00C50DA6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5A4A" w14:textId="77777777" w:rsidR="00BC6132" w:rsidRDefault="00BC6132" w:rsidP="00D21D35">
    <w:pPr>
      <w:pStyle w:val="NORMSW"/>
    </w:pPr>
  </w:p>
  <w:p w14:paraId="691BA5A4" w14:textId="7CAAD075" w:rsidR="00BC6132" w:rsidRPr="005A07C9" w:rsidRDefault="00BC6132" w:rsidP="00C50DA6">
    <w:pPr>
      <w:pStyle w:val="NORMSW"/>
      <w:tabs>
        <w:tab w:val="right" w:pos="9639"/>
      </w:tabs>
      <w:ind w:left="0"/>
      <w:rPr>
        <w:lang w:val="en-US"/>
      </w:rPr>
    </w:pPr>
    <w:r w:rsidRPr="005A07C9">
      <w:rPr>
        <w:lang w:val="en-US"/>
      </w:rPr>
      <w:tab/>
    </w:r>
    <w:r w:rsidRPr="00C50DA6">
      <w:fldChar w:fldCharType="begin"/>
    </w:r>
    <w:r w:rsidRPr="005A07C9">
      <w:rPr>
        <w:lang w:val="en-US"/>
      </w:rPr>
      <w:instrText xml:space="preserve"> PAGE </w:instrText>
    </w:r>
    <w:r w:rsidRPr="00C50DA6">
      <w:fldChar w:fldCharType="separate"/>
    </w:r>
    <w:r w:rsidR="002B132F">
      <w:rPr>
        <w:lang w:val="en-US"/>
      </w:rPr>
      <w:t>4</w:t>
    </w:r>
    <w:r w:rsidRPr="00C50DA6">
      <w:fldChar w:fldCharType="end"/>
    </w:r>
    <w:r w:rsidRPr="005A07C9">
      <w:rPr>
        <w:lang w:val="en-US"/>
      </w:rPr>
      <w:t xml:space="preserve"> of </w:t>
    </w:r>
    <w:r w:rsidRPr="00C50DA6">
      <w:fldChar w:fldCharType="begin"/>
    </w:r>
    <w:r w:rsidRPr="005A07C9">
      <w:rPr>
        <w:lang w:val="en-US"/>
      </w:rPr>
      <w:instrText xml:space="preserve"> NUMPAGES </w:instrText>
    </w:r>
    <w:r w:rsidRPr="00C50DA6">
      <w:fldChar w:fldCharType="separate"/>
    </w:r>
    <w:r w:rsidR="002B132F">
      <w:rPr>
        <w:lang w:val="en-US"/>
      </w:rPr>
      <w:t>23</w:t>
    </w:r>
    <w:r w:rsidRPr="00C50DA6">
      <w:fldChar w:fldCharType="end"/>
    </w:r>
  </w:p>
  <w:p w14:paraId="64AE7FD5" w14:textId="77777777" w:rsidR="00BC6132" w:rsidRPr="005A07C9" w:rsidRDefault="00BC6132" w:rsidP="00D21D35">
    <w:pPr>
      <w:pStyle w:val="NORMSW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132" w14:textId="77777777" w:rsidR="00B24C9C" w:rsidRDefault="00B24C9C" w:rsidP="00722A6D">
      <w:r>
        <w:separator/>
      </w:r>
    </w:p>
    <w:p w14:paraId="7F4A40E1" w14:textId="77777777" w:rsidR="00B24C9C" w:rsidRDefault="00B24C9C" w:rsidP="00722A6D"/>
    <w:p w14:paraId="5EA7F026" w14:textId="77777777" w:rsidR="00B24C9C" w:rsidRDefault="00B24C9C" w:rsidP="00722A6D"/>
    <w:p w14:paraId="6BB4B7BF" w14:textId="77777777" w:rsidR="00B24C9C" w:rsidRDefault="00B24C9C"/>
  </w:footnote>
  <w:footnote w:type="continuationSeparator" w:id="0">
    <w:p w14:paraId="28123043" w14:textId="77777777" w:rsidR="00B24C9C" w:rsidRDefault="00B24C9C" w:rsidP="00722A6D">
      <w:r>
        <w:continuationSeparator/>
      </w:r>
    </w:p>
    <w:p w14:paraId="5CD24305" w14:textId="77777777" w:rsidR="00B24C9C" w:rsidRDefault="00B24C9C" w:rsidP="00722A6D"/>
    <w:p w14:paraId="0961F801" w14:textId="77777777" w:rsidR="00B24C9C" w:rsidRDefault="00B24C9C" w:rsidP="00722A6D"/>
    <w:p w14:paraId="0E73E208" w14:textId="77777777" w:rsidR="00B24C9C" w:rsidRDefault="00B24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A6AA" w14:textId="77777777" w:rsidR="0060445A" w:rsidRDefault="006044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5"/>
      <w:gridCol w:w="4428"/>
      <w:gridCol w:w="2922"/>
    </w:tblGrid>
    <w:tr w:rsidR="00BC6132" w:rsidRPr="00BD4942" w14:paraId="66735D2B" w14:textId="77777777">
      <w:trPr>
        <w:cantSplit/>
        <w:trHeight w:val="416"/>
      </w:trPr>
      <w:tc>
        <w:tcPr>
          <w:tcW w:w="2355" w:type="dxa"/>
          <w:vMerge w:val="restart"/>
        </w:tcPr>
        <w:p w14:paraId="5470BE3D" w14:textId="77777777" w:rsidR="00BC6132" w:rsidRPr="00BD4942" w:rsidRDefault="00BC6132" w:rsidP="00722A6D">
          <w:r>
            <w:rPr>
              <w:noProof/>
              <w:lang w:val="it-IT"/>
            </w:rPr>
            <w:drawing>
              <wp:anchor distT="0" distB="0" distL="114300" distR="114300" simplePos="0" relativeHeight="251639296" behindDoc="0" locked="0" layoutInCell="0" allowOverlap="1" wp14:anchorId="1C7D6620" wp14:editId="4B80F93D">
                <wp:simplePos x="0" y="0"/>
                <wp:positionH relativeFrom="column">
                  <wp:posOffset>133350</wp:posOffset>
                </wp:positionH>
                <wp:positionV relativeFrom="paragraph">
                  <wp:posOffset>101600</wp:posOffset>
                </wp:positionV>
                <wp:extent cx="1275715" cy="607060"/>
                <wp:effectExtent l="0" t="0" r="635" b="2540"/>
                <wp:wrapTopAndBottom/>
                <wp:docPr id="4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8" w:type="dxa"/>
          <w:vMerge w:val="restart"/>
        </w:tcPr>
        <w:p w14:paraId="043F10E4" w14:textId="77777777" w:rsidR="00BC6132" w:rsidRPr="00BD4942" w:rsidRDefault="00BC6132" w:rsidP="00722A6D"/>
      </w:tc>
      <w:tc>
        <w:tcPr>
          <w:tcW w:w="2922" w:type="dxa"/>
        </w:tcPr>
        <w:p w14:paraId="0277AF6F" w14:textId="77777777" w:rsidR="00BC6132" w:rsidRPr="00BD4942" w:rsidRDefault="00BC6132" w:rsidP="00722A6D"/>
        <w:p w14:paraId="4491D611" w14:textId="77777777" w:rsidR="00BC6132" w:rsidRPr="00BD4942" w:rsidRDefault="00BC6132" w:rsidP="00722A6D"/>
        <w:p w14:paraId="29CE327B" w14:textId="77777777" w:rsidR="00BC6132" w:rsidRPr="00BD4942" w:rsidRDefault="00BC6132" w:rsidP="00722A6D"/>
      </w:tc>
    </w:tr>
    <w:tr w:rsidR="00BC6132" w:rsidRPr="00BD4942" w14:paraId="7A58F3EE" w14:textId="77777777">
      <w:trPr>
        <w:cantSplit/>
        <w:trHeight w:val="686"/>
      </w:trPr>
      <w:tc>
        <w:tcPr>
          <w:tcW w:w="2355" w:type="dxa"/>
          <w:vMerge/>
        </w:tcPr>
        <w:p w14:paraId="72CA1535" w14:textId="77777777" w:rsidR="00BC6132" w:rsidRPr="00BD4942" w:rsidRDefault="00BC6132" w:rsidP="00722A6D"/>
      </w:tc>
      <w:tc>
        <w:tcPr>
          <w:tcW w:w="4428" w:type="dxa"/>
          <w:vMerge/>
        </w:tcPr>
        <w:p w14:paraId="4D9C833F" w14:textId="77777777" w:rsidR="00BC6132" w:rsidRPr="00BD4942" w:rsidRDefault="00BC6132" w:rsidP="00722A6D"/>
      </w:tc>
      <w:tc>
        <w:tcPr>
          <w:tcW w:w="2922" w:type="dxa"/>
        </w:tcPr>
        <w:p w14:paraId="0863DE6F" w14:textId="77777777" w:rsidR="00BC6132" w:rsidRPr="00BD4942" w:rsidRDefault="00BC6132" w:rsidP="00722A6D"/>
      </w:tc>
    </w:tr>
  </w:tbl>
  <w:p w14:paraId="4192E6B9" w14:textId="77777777" w:rsidR="00BC6132" w:rsidRDefault="00BC6132" w:rsidP="00722A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5" w:type="dxa"/>
      <w:tblInd w:w="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5"/>
      <w:gridCol w:w="4428"/>
      <w:gridCol w:w="2922"/>
    </w:tblGrid>
    <w:tr w:rsidR="00BC6132" w:rsidRPr="00BD4942" w14:paraId="4EB8779A" w14:textId="77777777" w:rsidTr="00CF4A8B">
      <w:trPr>
        <w:cantSplit/>
        <w:trHeight w:val="706"/>
      </w:trPr>
      <w:tc>
        <w:tcPr>
          <w:tcW w:w="2355" w:type="dxa"/>
          <w:vMerge w:val="restart"/>
        </w:tcPr>
        <w:p w14:paraId="7E587CD0" w14:textId="3605EB32" w:rsidR="00BC6132" w:rsidRDefault="00BC6132" w:rsidP="00CF4A8B">
          <w:pPr>
            <w:pStyle w:val="NORMSW"/>
          </w:pPr>
        </w:p>
      </w:tc>
      <w:tc>
        <w:tcPr>
          <w:tcW w:w="4428" w:type="dxa"/>
          <w:vMerge w:val="restart"/>
          <w:vAlign w:val="center"/>
        </w:tcPr>
        <w:p w14:paraId="23B9366B" w14:textId="65E6FB48" w:rsidR="00BC6132" w:rsidRPr="000A6D76" w:rsidRDefault="00BC6132" w:rsidP="00CF4A8B">
          <w:pPr>
            <w:pStyle w:val="NORMSW"/>
            <w:ind w:left="106"/>
            <w:jc w:val="center"/>
            <w:rPr>
              <w:lang w:val="en-US"/>
            </w:rPr>
          </w:pPr>
          <w:r w:rsidRPr="000A6D76">
            <w:rPr>
              <w:b/>
              <w:lang w:val="en-US"/>
            </w:rPr>
            <w:t>DAQs4Comm – USER MANUAL</w:t>
          </w:r>
        </w:p>
      </w:tc>
      <w:tc>
        <w:tcPr>
          <w:tcW w:w="2922" w:type="dxa"/>
          <w:vAlign w:val="center"/>
        </w:tcPr>
        <w:p w14:paraId="13696E48" w14:textId="55340D46" w:rsidR="00BC6132" w:rsidRPr="000A6D76" w:rsidRDefault="00BC6132" w:rsidP="00A448F8">
          <w:pPr>
            <w:pStyle w:val="NORMSW"/>
            <w:ind w:left="72"/>
            <w:jc w:val="center"/>
            <w:rPr>
              <w:lang w:val="en-US"/>
            </w:rPr>
          </w:pPr>
        </w:p>
      </w:tc>
    </w:tr>
    <w:tr w:rsidR="00BC6132" w:rsidRPr="00BD4942" w14:paraId="6FFD7A83" w14:textId="77777777" w:rsidTr="00CF4A8B">
      <w:trPr>
        <w:cantSplit/>
        <w:trHeight w:val="688"/>
      </w:trPr>
      <w:tc>
        <w:tcPr>
          <w:tcW w:w="2355" w:type="dxa"/>
          <w:vMerge/>
        </w:tcPr>
        <w:p w14:paraId="15D138AC" w14:textId="77777777" w:rsidR="00BC6132" w:rsidRDefault="00BC6132" w:rsidP="00CF4A8B">
          <w:pPr>
            <w:pStyle w:val="NORMSW"/>
            <w:rPr>
              <w:lang w:val="en-US"/>
            </w:rPr>
          </w:pPr>
        </w:p>
      </w:tc>
      <w:tc>
        <w:tcPr>
          <w:tcW w:w="4428" w:type="dxa"/>
          <w:vMerge/>
        </w:tcPr>
        <w:p w14:paraId="1677DD47" w14:textId="77777777" w:rsidR="00BC6132" w:rsidRDefault="00BC6132" w:rsidP="00CF4A8B">
          <w:pPr>
            <w:pStyle w:val="NORMSW"/>
            <w:ind w:left="106"/>
            <w:jc w:val="center"/>
            <w:rPr>
              <w:lang w:val="en-US"/>
            </w:rPr>
          </w:pPr>
        </w:p>
      </w:tc>
      <w:tc>
        <w:tcPr>
          <w:tcW w:w="2922" w:type="dxa"/>
          <w:vAlign w:val="center"/>
        </w:tcPr>
        <w:p w14:paraId="0F70A884" w14:textId="5E7B7CFC" w:rsidR="00BC6132" w:rsidRPr="000A6D76" w:rsidRDefault="00BC6132">
          <w:pPr>
            <w:pStyle w:val="NORMSW"/>
            <w:ind w:left="72"/>
            <w:jc w:val="center"/>
            <w:rPr>
              <w:lang w:val="en-US"/>
            </w:rPr>
          </w:pPr>
        </w:p>
      </w:tc>
    </w:tr>
    <w:tr w:rsidR="00BC6132" w:rsidRPr="00BD4942" w14:paraId="561AA02D" w14:textId="77777777">
      <w:trPr>
        <w:trHeight w:val="765"/>
      </w:trPr>
      <w:tc>
        <w:tcPr>
          <w:tcW w:w="2355" w:type="dxa"/>
        </w:tcPr>
        <w:p w14:paraId="6A51D405" w14:textId="77777777" w:rsidR="00BC6132" w:rsidRPr="000A6D76" w:rsidRDefault="00BC6132" w:rsidP="00CF4A8B">
          <w:pPr>
            <w:pStyle w:val="NORMSW"/>
            <w:ind w:left="51"/>
            <w:rPr>
              <w:lang w:val="en-US"/>
            </w:rPr>
          </w:pPr>
        </w:p>
        <w:p w14:paraId="603FBB53" w14:textId="2ED0E117" w:rsidR="00BC6132" w:rsidRPr="000A6D76" w:rsidRDefault="00BC6132" w:rsidP="00CF4A8B">
          <w:pPr>
            <w:pStyle w:val="NORMSW"/>
            <w:ind w:left="51"/>
            <w:rPr>
              <w:lang w:val="en-US"/>
            </w:rPr>
          </w:pPr>
        </w:p>
        <w:p w14:paraId="0802547E" w14:textId="68EBFABB" w:rsidR="00BC6132" w:rsidRPr="000A6D76" w:rsidRDefault="00BC6132" w:rsidP="00CF4A8B">
          <w:pPr>
            <w:pStyle w:val="NORMSW"/>
            <w:ind w:left="51"/>
            <w:rPr>
              <w:lang w:val="en-US"/>
            </w:rPr>
          </w:pPr>
        </w:p>
      </w:tc>
      <w:tc>
        <w:tcPr>
          <w:tcW w:w="7350" w:type="dxa"/>
          <w:gridSpan w:val="2"/>
          <w:vAlign w:val="center"/>
        </w:tcPr>
        <w:p w14:paraId="5C702A7B" w14:textId="249E2359" w:rsidR="00BC6132" w:rsidRPr="00523CCF" w:rsidRDefault="00BC6132" w:rsidP="006E2EE8">
          <w:pPr>
            <w:pStyle w:val="NORMSW"/>
            <w:ind w:left="106"/>
            <w:jc w:val="center"/>
            <w:rPr>
              <w:lang w:val="en-US"/>
            </w:rPr>
          </w:pPr>
        </w:p>
      </w:tc>
    </w:tr>
  </w:tbl>
  <w:p w14:paraId="567FC2FA" w14:textId="77777777" w:rsidR="00BC6132" w:rsidRPr="00523CCF" w:rsidRDefault="00BC6132" w:rsidP="00CF4A8B">
    <w:pPr>
      <w:pStyle w:val="NORMSW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4B93" w14:textId="77777777" w:rsidR="00BC6132" w:rsidRDefault="00BC6132" w:rsidP="00722A6D"/>
  <w:p w14:paraId="4C8E1CF2" w14:textId="77777777" w:rsidR="00BC6132" w:rsidRDefault="00BC6132" w:rsidP="00722A6D"/>
  <w:p w14:paraId="02F941E4" w14:textId="77777777" w:rsidR="00BC6132" w:rsidRDefault="00BC6132" w:rsidP="00722A6D"/>
  <w:p w14:paraId="2F61705E" w14:textId="77777777" w:rsidR="00BC6132" w:rsidRDefault="00BC6132" w:rsidP="00722A6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5" w:type="dxa"/>
      <w:tblInd w:w="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7"/>
      <w:gridCol w:w="4469"/>
      <w:gridCol w:w="2719"/>
    </w:tblGrid>
    <w:tr w:rsidR="00BC6132" w:rsidRPr="00BD4942" w14:paraId="185E6A21" w14:textId="77777777" w:rsidTr="00CF4A8B">
      <w:trPr>
        <w:cantSplit/>
        <w:trHeight w:val="699"/>
      </w:trPr>
      <w:tc>
        <w:tcPr>
          <w:tcW w:w="2377" w:type="dxa"/>
          <w:vMerge w:val="restart"/>
        </w:tcPr>
        <w:p w14:paraId="2270A616" w14:textId="595451DC" w:rsidR="00BC6132" w:rsidRPr="00BD4942" w:rsidRDefault="00BC6132" w:rsidP="00CF4A8B">
          <w:pPr>
            <w:pStyle w:val="NORMSW"/>
          </w:pPr>
        </w:p>
      </w:tc>
      <w:tc>
        <w:tcPr>
          <w:tcW w:w="4469" w:type="dxa"/>
          <w:vMerge w:val="restart"/>
          <w:vAlign w:val="center"/>
        </w:tcPr>
        <w:p w14:paraId="56A04ED1" w14:textId="745B9CBD" w:rsidR="00BC6132" w:rsidRDefault="00BC6132" w:rsidP="00CF4A8B">
          <w:pPr>
            <w:pStyle w:val="NORMSW"/>
            <w:ind w:left="0"/>
            <w:jc w:val="center"/>
          </w:pPr>
          <w:r>
            <w:rPr>
              <w:b/>
            </w:rPr>
            <w:t>DAQs4Comm – USER MANUAL</w:t>
          </w:r>
        </w:p>
      </w:tc>
      <w:tc>
        <w:tcPr>
          <w:tcW w:w="2719" w:type="dxa"/>
          <w:vAlign w:val="center"/>
        </w:tcPr>
        <w:p w14:paraId="5EFC83F0" w14:textId="6F7E8548" w:rsidR="00BC6132" w:rsidRDefault="00BC6132" w:rsidP="00754C54">
          <w:pPr>
            <w:pStyle w:val="NORMSW"/>
            <w:ind w:left="0"/>
          </w:pPr>
        </w:p>
      </w:tc>
    </w:tr>
    <w:tr w:rsidR="00BC6132" w:rsidRPr="00BD4942" w14:paraId="673C7BB0" w14:textId="77777777" w:rsidTr="00CF4A8B">
      <w:trPr>
        <w:cantSplit/>
        <w:trHeight w:val="711"/>
      </w:trPr>
      <w:tc>
        <w:tcPr>
          <w:tcW w:w="2377" w:type="dxa"/>
          <w:vMerge/>
        </w:tcPr>
        <w:p w14:paraId="791A2297" w14:textId="77777777" w:rsidR="00BC6132" w:rsidRPr="00BD4942" w:rsidRDefault="00BC6132" w:rsidP="00CF4A8B">
          <w:pPr>
            <w:pStyle w:val="NORMSW"/>
          </w:pPr>
        </w:p>
      </w:tc>
      <w:tc>
        <w:tcPr>
          <w:tcW w:w="4469" w:type="dxa"/>
          <w:vMerge/>
        </w:tcPr>
        <w:p w14:paraId="7AADFA4E" w14:textId="77777777" w:rsidR="00BC6132" w:rsidRPr="00BD4942" w:rsidRDefault="00BC6132" w:rsidP="00CF4A8B">
          <w:pPr>
            <w:pStyle w:val="NORMSW"/>
          </w:pPr>
        </w:p>
      </w:tc>
      <w:tc>
        <w:tcPr>
          <w:tcW w:w="2719" w:type="dxa"/>
          <w:vAlign w:val="center"/>
        </w:tcPr>
        <w:p w14:paraId="7F68817C" w14:textId="24B0534C" w:rsidR="00BC6132" w:rsidRDefault="00BC6132" w:rsidP="00754C54">
          <w:pPr>
            <w:pStyle w:val="NORMSW"/>
            <w:ind w:left="0"/>
            <w:rPr>
              <w:rFonts w:cs="Arial"/>
              <w:b/>
              <w:iCs/>
              <w:lang w:val="en-GB"/>
            </w:rPr>
          </w:pPr>
        </w:p>
      </w:tc>
    </w:tr>
  </w:tbl>
  <w:p w14:paraId="166202B4" w14:textId="77777777" w:rsidR="00BC6132" w:rsidRDefault="00BC6132" w:rsidP="00D82377">
    <w:pPr>
      <w:pStyle w:val="NORMSW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C46AA4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22529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0A8BC0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A4E21C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544EC6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68AC72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74177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9C6500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28A42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E836B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6ABCA0"/>
    <w:lvl w:ilvl="0">
      <w:start w:val="1"/>
      <w:numFmt w:val="decimal"/>
      <w:pStyle w:val="Tito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0" w:firstLine="0"/>
      </w:pPr>
      <w:rPr>
        <w:lang w:val="en-US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2F47DF"/>
    <w:multiLevelType w:val="hybridMultilevel"/>
    <w:tmpl w:val="D3003B4C"/>
    <w:lvl w:ilvl="0" w:tplc="26F8752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006F5C83"/>
    <w:multiLevelType w:val="hybridMultilevel"/>
    <w:tmpl w:val="51BAAC4C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0408633B"/>
    <w:multiLevelType w:val="hybridMultilevel"/>
    <w:tmpl w:val="1C289DB2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7DF1434"/>
    <w:multiLevelType w:val="hybridMultilevel"/>
    <w:tmpl w:val="8968E11A"/>
    <w:lvl w:ilvl="0" w:tplc="25E2D81E">
      <w:start w:val="1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579648A"/>
    <w:multiLevelType w:val="hybridMultilevel"/>
    <w:tmpl w:val="8F7291B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16A3287C"/>
    <w:multiLevelType w:val="hybridMultilevel"/>
    <w:tmpl w:val="723E488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180D6F9B"/>
    <w:multiLevelType w:val="hybridMultilevel"/>
    <w:tmpl w:val="82BE58B6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20994AFD"/>
    <w:multiLevelType w:val="hybridMultilevel"/>
    <w:tmpl w:val="1CCC3DD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4620C7D"/>
    <w:multiLevelType w:val="hybridMultilevel"/>
    <w:tmpl w:val="B3F8A128"/>
    <w:lvl w:ilvl="0" w:tplc="0410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20" w15:restartNumberingAfterBreak="0">
    <w:nsid w:val="265256FE"/>
    <w:multiLevelType w:val="hybridMultilevel"/>
    <w:tmpl w:val="BEEABD3E"/>
    <w:lvl w:ilvl="0" w:tplc="067AE08C">
      <w:start w:val="1"/>
      <w:numFmt w:val="bullet"/>
      <w:pStyle w:val="NORMSW-P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267A565B"/>
    <w:multiLevelType w:val="hybridMultilevel"/>
    <w:tmpl w:val="61706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C4F44"/>
    <w:multiLevelType w:val="hybridMultilevel"/>
    <w:tmpl w:val="73FE6B54"/>
    <w:lvl w:ilvl="0" w:tplc="5DE81F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2D4B61C8"/>
    <w:multiLevelType w:val="hybridMultilevel"/>
    <w:tmpl w:val="E4169B0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3F33E22"/>
    <w:multiLevelType w:val="hybridMultilevel"/>
    <w:tmpl w:val="58F04968"/>
    <w:lvl w:ilvl="0" w:tplc="067AE0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9400730C">
      <w:start w:val="1"/>
      <w:numFmt w:val="bullet"/>
      <w:pStyle w:val="NORMSW-ENUM2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36CA33AC"/>
    <w:multiLevelType w:val="hybridMultilevel"/>
    <w:tmpl w:val="009469EC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387655AC"/>
    <w:multiLevelType w:val="hybridMultilevel"/>
    <w:tmpl w:val="D214F5C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39FE050C"/>
    <w:multiLevelType w:val="hybridMultilevel"/>
    <w:tmpl w:val="69CA074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3A2C5763"/>
    <w:multiLevelType w:val="hybridMultilevel"/>
    <w:tmpl w:val="649C1DBA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3B9167C8"/>
    <w:multiLevelType w:val="hybridMultilevel"/>
    <w:tmpl w:val="59545854"/>
    <w:lvl w:ilvl="0" w:tplc="C0F2ACD0"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3CAA7B0B"/>
    <w:multiLevelType w:val="hybridMultilevel"/>
    <w:tmpl w:val="508EB894"/>
    <w:lvl w:ilvl="0" w:tplc="067AE0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8B3E2EA6">
      <w:numFmt w:val="bullet"/>
      <w:pStyle w:val="NORMSW-P2"/>
      <w:lvlText w:val="-"/>
      <w:lvlJc w:val="left"/>
      <w:pPr>
        <w:ind w:left="2858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3D9007F1"/>
    <w:multiLevelType w:val="hybridMultilevel"/>
    <w:tmpl w:val="A4304894"/>
    <w:lvl w:ilvl="0" w:tplc="9F3661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452443B5"/>
    <w:multiLevelType w:val="hybridMultilevel"/>
    <w:tmpl w:val="63646AA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48C2070F"/>
    <w:multiLevelType w:val="hybridMultilevel"/>
    <w:tmpl w:val="D4624BFC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4A1E14B3"/>
    <w:multiLevelType w:val="hybridMultilevel"/>
    <w:tmpl w:val="9DE262DA"/>
    <w:lvl w:ilvl="0" w:tplc="0410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506924A0"/>
    <w:multiLevelType w:val="hybridMultilevel"/>
    <w:tmpl w:val="6C741928"/>
    <w:lvl w:ilvl="0" w:tplc="0410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36" w15:restartNumberingAfterBreak="0">
    <w:nsid w:val="51D109E9"/>
    <w:multiLevelType w:val="hybridMultilevel"/>
    <w:tmpl w:val="CDFE0E1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5695673D"/>
    <w:multiLevelType w:val="hybridMultilevel"/>
    <w:tmpl w:val="CCDEDE7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569C6DAA"/>
    <w:multiLevelType w:val="hybridMultilevel"/>
    <w:tmpl w:val="A1A6E7F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57ED65AD"/>
    <w:multiLevelType w:val="hybridMultilevel"/>
    <w:tmpl w:val="F78432F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58213333"/>
    <w:multiLevelType w:val="hybridMultilevel"/>
    <w:tmpl w:val="D194CC8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5A8E4CEC"/>
    <w:multiLevelType w:val="hybridMultilevel"/>
    <w:tmpl w:val="71A8B33C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5DD4555C"/>
    <w:multiLevelType w:val="hybridMultilevel"/>
    <w:tmpl w:val="9496D692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5E10639E"/>
    <w:multiLevelType w:val="hybridMultilevel"/>
    <w:tmpl w:val="BC2A169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5E7C7D2C"/>
    <w:multiLevelType w:val="hybridMultilevel"/>
    <w:tmpl w:val="B710806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5FA17929"/>
    <w:multiLevelType w:val="hybridMultilevel"/>
    <w:tmpl w:val="D25C8CBA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 w15:restartNumberingAfterBreak="0">
    <w:nsid w:val="64334CD2"/>
    <w:multiLevelType w:val="hybridMultilevel"/>
    <w:tmpl w:val="9E001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A5613"/>
    <w:multiLevelType w:val="hybridMultilevel"/>
    <w:tmpl w:val="B376424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8" w15:restartNumberingAfterBreak="0">
    <w:nsid w:val="64974BB0"/>
    <w:multiLevelType w:val="hybridMultilevel"/>
    <w:tmpl w:val="E50E0B2C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9" w15:restartNumberingAfterBreak="0">
    <w:nsid w:val="64C22F6B"/>
    <w:multiLevelType w:val="hybridMultilevel"/>
    <w:tmpl w:val="BA7A5EBE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0" w15:restartNumberingAfterBreak="0">
    <w:nsid w:val="66286A68"/>
    <w:multiLevelType w:val="multilevel"/>
    <w:tmpl w:val="F7A0435A"/>
    <w:lvl w:ilvl="0">
      <w:numFmt w:val="bullet"/>
      <w:lvlText w:val="*"/>
      <w:lvlJc w:val="left"/>
      <w:rPr>
        <w:rFonts w:ascii="Symbol" w:hAnsi="Symbol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NORMSW-GP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BF2C06"/>
    <w:multiLevelType w:val="hybridMultilevel"/>
    <w:tmpl w:val="B1C6975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 w15:restartNumberingAfterBreak="0">
    <w:nsid w:val="6BB0192B"/>
    <w:multiLevelType w:val="hybridMultilevel"/>
    <w:tmpl w:val="53AE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F70C3D"/>
    <w:multiLevelType w:val="hybridMultilevel"/>
    <w:tmpl w:val="3E00EB58"/>
    <w:lvl w:ilvl="0" w:tplc="A6BE5710">
      <w:numFmt w:val="bullet"/>
      <w:lvlText w:val="-"/>
      <w:lvlJc w:val="left"/>
      <w:pPr>
        <w:ind w:left="2498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54" w15:restartNumberingAfterBreak="0">
    <w:nsid w:val="6CFB3B25"/>
    <w:multiLevelType w:val="hybridMultilevel"/>
    <w:tmpl w:val="8F6A7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FE0CF1"/>
    <w:multiLevelType w:val="hybridMultilevel"/>
    <w:tmpl w:val="63BEC674"/>
    <w:lvl w:ilvl="0" w:tplc="450422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6" w15:restartNumberingAfterBreak="0">
    <w:nsid w:val="6D5063AB"/>
    <w:multiLevelType w:val="hybridMultilevel"/>
    <w:tmpl w:val="D58AA400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 w15:restartNumberingAfterBreak="0">
    <w:nsid w:val="709A0D5F"/>
    <w:multiLevelType w:val="hybridMultilevel"/>
    <w:tmpl w:val="465CB15E"/>
    <w:lvl w:ilvl="0" w:tplc="0410000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58" w15:restartNumberingAfterBreak="0">
    <w:nsid w:val="717D1DE4"/>
    <w:multiLevelType w:val="hybridMultilevel"/>
    <w:tmpl w:val="B68E049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9" w15:restartNumberingAfterBreak="0">
    <w:nsid w:val="7425034E"/>
    <w:multiLevelType w:val="hybridMultilevel"/>
    <w:tmpl w:val="F88814FE"/>
    <w:lvl w:ilvl="0" w:tplc="0410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60" w15:restartNumberingAfterBreak="0">
    <w:nsid w:val="75DD6624"/>
    <w:multiLevelType w:val="hybridMultilevel"/>
    <w:tmpl w:val="0DA83EF0"/>
    <w:lvl w:ilvl="0" w:tplc="942CF5C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1" w15:restartNumberingAfterBreak="0">
    <w:nsid w:val="789D70AE"/>
    <w:multiLevelType w:val="hybridMultilevel"/>
    <w:tmpl w:val="08F86592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2" w15:restartNumberingAfterBreak="0">
    <w:nsid w:val="791F65D8"/>
    <w:multiLevelType w:val="hybridMultilevel"/>
    <w:tmpl w:val="EE024E2A"/>
    <w:lvl w:ilvl="0" w:tplc="A1BAF50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3" w15:restartNumberingAfterBreak="0">
    <w:nsid w:val="7AA02E5A"/>
    <w:multiLevelType w:val="hybridMultilevel"/>
    <w:tmpl w:val="F2D68170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4" w15:restartNumberingAfterBreak="0">
    <w:nsid w:val="7F9964AF"/>
    <w:multiLevelType w:val="hybridMultilevel"/>
    <w:tmpl w:val="D4F6934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588609100">
    <w:abstractNumId w:val="10"/>
  </w:num>
  <w:num w:numId="2" w16cid:durableId="1411735651">
    <w:abstractNumId w:val="9"/>
  </w:num>
  <w:num w:numId="3" w16cid:durableId="200677168">
    <w:abstractNumId w:val="6"/>
  </w:num>
  <w:num w:numId="4" w16cid:durableId="234053237">
    <w:abstractNumId w:val="5"/>
  </w:num>
  <w:num w:numId="5" w16cid:durableId="1561020846">
    <w:abstractNumId w:val="4"/>
  </w:num>
  <w:num w:numId="6" w16cid:durableId="473763848">
    <w:abstractNumId w:val="50"/>
  </w:num>
  <w:num w:numId="7" w16cid:durableId="895434150">
    <w:abstractNumId w:val="0"/>
  </w:num>
  <w:num w:numId="8" w16cid:durableId="299116030">
    <w:abstractNumId w:val="8"/>
  </w:num>
  <w:num w:numId="9" w16cid:durableId="1001347058">
    <w:abstractNumId w:val="3"/>
  </w:num>
  <w:num w:numId="10" w16cid:durableId="1254321463">
    <w:abstractNumId w:val="2"/>
  </w:num>
  <w:num w:numId="11" w16cid:durableId="1432239891">
    <w:abstractNumId w:val="1"/>
  </w:num>
  <w:num w:numId="12" w16cid:durableId="1410998375">
    <w:abstractNumId w:val="7"/>
  </w:num>
  <w:num w:numId="13" w16cid:durableId="676275410">
    <w:abstractNumId w:val="20"/>
  </w:num>
  <w:num w:numId="14" w16cid:durableId="1652441308">
    <w:abstractNumId w:val="30"/>
  </w:num>
  <w:num w:numId="15" w16cid:durableId="2142569636">
    <w:abstractNumId w:val="24"/>
  </w:num>
  <w:num w:numId="16" w16cid:durableId="305477318">
    <w:abstractNumId w:val="34"/>
  </w:num>
  <w:num w:numId="17" w16cid:durableId="422997582">
    <w:abstractNumId w:val="13"/>
  </w:num>
  <w:num w:numId="18" w16cid:durableId="1569261622">
    <w:abstractNumId w:val="19"/>
  </w:num>
  <w:num w:numId="19" w16cid:durableId="78410892">
    <w:abstractNumId w:val="27"/>
  </w:num>
  <w:num w:numId="20" w16cid:durableId="898050819">
    <w:abstractNumId w:val="61"/>
  </w:num>
  <w:num w:numId="21" w16cid:durableId="832455812">
    <w:abstractNumId w:val="63"/>
  </w:num>
  <w:num w:numId="22" w16cid:durableId="237983562">
    <w:abstractNumId w:val="41"/>
  </w:num>
  <w:num w:numId="23" w16cid:durableId="309477920">
    <w:abstractNumId w:val="16"/>
  </w:num>
  <w:num w:numId="24" w16cid:durableId="1553735911">
    <w:abstractNumId w:val="37"/>
  </w:num>
  <w:num w:numId="25" w16cid:durableId="166485280">
    <w:abstractNumId w:val="51"/>
  </w:num>
  <w:num w:numId="26" w16cid:durableId="1482310748">
    <w:abstractNumId w:val="58"/>
  </w:num>
  <w:num w:numId="27" w16cid:durableId="1644581443">
    <w:abstractNumId w:val="46"/>
  </w:num>
  <w:num w:numId="28" w16cid:durableId="1003361368">
    <w:abstractNumId w:val="21"/>
  </w:num>
  <w:num w:numId="29" w16cid:durableId="1163426701">
    <w:abstractNumId w:val="52"/>
  </w:num>
  <w:num w:numId="30" w16cid:durableId="1573657295">
    <w:abstractNumId w:val="56"/>
  </w:num>
  <w:num w:numId="31" w16cid:durableId="131169328">
    <w:abstractNumId w:val="17"/>
  </w:num>
  <w:num w:numId="32" w16cid:durableId="986663755">
    <w:abstractNumId w:val="40"/>
  </w:num>
  <w:num w:numId="33" w16cid:durableId="778452072">
    <w:abstractNumId w:val="12"/>
  </w:num>
  <w:num w:numId="34" w16cid:durableId="1126194304">
    <w:abstractNumId w:val="25"/>
  </w:num>
  <w:num w:numId="35" w16cid:durableId="1465393746">
    <w:abstractNumId w:val="44"/>
  </w:num>
  <w:num w:numId="36" w16cid:durableId="1228880056">
    <w:abstractNumId w:val="47"/>
  </w:num>
  <w:num w:numId="37" w16cid:durableId="379520244">
    <w:abstractNumId w:val="45"/>
  </w:num>
  <w:num w:numId="38" w16cid:durableId="1360813653">
    <w:abstractNumId w:val="43"/>
  </w:num>
  <w:num w:numId="39" w16cid:durableId="577134988">
    <w:abstractNumId w:val="48"/>
  </w:num>
  <w:num w:numId="40" w16cid:durableId="1132359401">
    <w:abstractNumId w:val="38"/>
  </w:num>
  <w:num w:numId="41" w16cid:durableId="1112241370">
    <w:abstractNumId w:val="42"/>
  </w:num>
  <w:num w:numId="42" w16cid:durableId="1258056093">
    <w:abstractNumId w:val="37"/>
  </w:num>
  <w:num w:numId="43" w16cid:durableId="1361663542">
    <w:abstractNumId w:val="10"/>
  </w:num>
  <w:num w:numId="44" w16cid:durableId="1607152181">
    <w:abstractNumId w:val="34"/>
  </w:num>
  <w:num w:numId="45" w16cid:durableId="1383285476">
    <w:abstractNumId w:val="13"/>
  </w:num>
  <w:num w:numId="46" w16cid:durableId="264196766">
    <w:abstractNumId w:val="20"/>
  </w:num>
  <w:num w:numId="47" w16cid:durableId="486871072">
    <w:abstractNumId w:val="27"/>
  </w:num>
  <w:num w:numId="48" w16cid:durableId="707724918">
    <w:abstractNumId w:val="20"/>
  </w:num>
  <w:num w:numId="49" w16cid:durableId="335427913">
    <w:abstractNumId w:val="27"/>
  </w:num>
  <w:num w:numId="50" w16cid:durableId="1092434032">
    <w:abstractNumId w:val="32"/>
  </w:num>
  <w:num w:numId="51" w16cid:durableId="317613245">
    <w:abstractNumId w:val="57"/>
  </w:num>
  <w:num w:numId="52" w16cid:durableId="1010521587">
    <w:abstractNumId w:val="33"/>
  </w:num>
  <w:num w:numId="53" w16cid:durableId="836842471">
    <w:abstractNumId w:val="35"/>
  </w:num>
  <w:num w:numId="54" w16cid:durableId="1192304896">
    <w:abstractNumId w:val="26"/>
  </w:num>
  <w:num w:numId="55" w16cid:durableId="2127965678">
    <w:abstractNumId w:val="29"/>
  </w:num>
  <w:num w:numId="56" w16cid:durableId="972713136">
    <w:abstractNumId w:val="28"/>
  </w:num>
  <w:num w:numId="57" w16cid:durableId="207499565">
    <w:abstractNumId w:val="10"/>
  </w:num>
  <w:num w:numId="58" w16cid:durableId="311301987">
    <w:abstractNumId w:val="36"/>
  </w:num>
  <w:num w:numId="59" w16cid:durableId="1141920037">
    <w:abstractNumId w:val="23"/>
  </w:num>
  <w:num w:numId="60" w16cid:durableId="445541933">
    <w:abstractNumId w:val="10"/>
  </w:num>
  <w:num w:numId="61" w16cid:durableId="1346983992">
    <w:abstractNumId w:val="10"/>
  </w:num>
  <w:num w:numId="62" w16cid:durableId="1930847412">
    <w:abstractNumId w:val="20"/>
  </w:num>
  <w:num w:numId="63" w16cid:durableId="469900377">
    <w:abstractNumId w:val="54"/>
  </w:num>
  <w:num w:numId="64" w16cid:durableId="1034692909">
    <w:abstractNumId w:val="64"/>
  </w:num>
  <w:num w:numId="65" w16cid:durableId="1493139387">
    <w:abstractNumId w:val="10"/>
    <w:lvlOverride w:ilvl="0">
      <w:lvl w:ilvl="0">
        <w:start w:val="1"/>
        <w:numFmt w:val="decimal"/>
        <w:pStyle w:val="Titolo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lvlText w:val="%1.%2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lvlText w:val="%1.%2.%3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Titolo4"/>
        <w:lvlText w:val="%1.%2.%3.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Titolo5"/>
        <w:lvlText w:val="%1.%2.%3.%4.%5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Titolo6"/>
        <w:lvlText w:val="%1.%2.%3.%4.%5.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Titolo7"/>
        <w:lvlText w:val="%1.%2.%3.%4.%5.%6.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Titolo8"/>
        <w:lvlText w:val="%1.%2.%3.%4.%5.%6.%7.%8"/>
        <w:lvlJc w:val="left"/>
        <w:pPr>
          <w:tabs>
            <w:tab w:val="num" w:pos="144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Titolo9"/>
        <w:lvlText w:val="%1.%2.%3.%4.%5.%6.%7.%8.%9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66" w16cid:durableId="375131883">
    <w:abstractNumId w:val="10"/>
  </w:num>
  <w:num w:numId="67" w16cid:durableId="192422091">
    <w:abstractNumId w:val="59"/>
  </w:num>
  <w:num w:numId="68" w16cid:durableId="1589189578">
    <w:abstractNumId w:val="10"/>
  </w:num>
  <w:num w:numId="69" w16cid:durableId="433092843">
    <w:abstractNumId w:val="18"/>
  </w:num>
  <w:num w:numId="70" w16cid:durableId="1087650599">
    <w:abstractNumId w:val="10"/>
  </w:num>
  <w:num w:numId="71" w16cid:durableId="757747880">
    <w:abstractNumId w:val="10"/>
  </w:num>
  <w:num w:numId="72" w16cid:durableId="391001030">
    <w:abstractNumId w:val="10"/>
  </w:num>
  <w:num w:numId="73" w16cid:durableId="1663002375">
    <w:abstractNumId w:val="10"/>
  </w:num>
  <w:num w:numId="74" w16cid:durableId="1652907141">
    <w:abstractNumId w:val="10"/>
  </w:num>
  <w:num w:numId="75" w16cid:durableId="1585915438">
    <w:abstractNumId w:val="10"/>
  </w:num>
  <w:num w:numId="76" w16cid:durableId="1479107604">
    <w:abstractNumId w:val="39"/>
  </w:num>
  <w:num w:numId="77" w16cid:durableId="881869389">
    <w:abstractNumId w:val="49"/>
  </w:num>
  <w:num w:numId="78" w16cid:durableId="1978493370">
    <w:abstractNumId w:val="15"/>
  </w:num>
  <w:num w:numId="79" w16cid:durableId="133525829">
    <w:abstractNumId w:val="31"/>
  </w:num>
  <w:num w:numId="80" w16cid:durableId="1940721689">
    <w:abstractNumId w:val="29"/>
  </w:num>
  <w:num w:numId="81" w16cid:durableId="1548108804">
    <w:abstractNumId w:val="53"/>
  </w:num>
  <w:num w:numId="82" w16cid:durableId="291591932">
    <w:abstractNumId w:val="60"/>
  </w:num>
  <w:num w:numId="83" w16cid:durableId="921064509">
    <w:abstractNumId w:val="14"/>
  </w:num>
  <w:num w:numId="84" w16cid:durableId="1386678357">
    <w:abstractNumId w:val="22"/>
  </w:num>
  <w:num w:numId="85" w16cid:durableId="760762390">
    <w:abstractNumId w:val="11"/>
  </w:num>
  <w:num w:numId="86" w16cid:durableId="715395006">
    <w:abstractNumId w:val="55"/>
  </w:num>
  <w:num w:numId="87" w16cid:durableId="1946882607">
    <w:abstractNumId w:val="62"/>
  </w:num>
  <w:numIdMacAtCleanup w:val="7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eo Bertoia">
    <w15:presenceInfo w15:providerId="Windows Live" w15:userId="6488c4d42171f4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trackRevision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750"/>
    <w:rsid w:val="00000494"/>
    <w:rsid w:val="0000053C"/>
    <w:rsid w:val="00000947"/>
    <w:rsid w:val="00001032"/>
    <w:rsid w:val="00001775"/>
    <w:rsid w:val="000018E3"/>
    <w:rsid w:val="00001F5C"/>
    <w:rsid w:val="0000253A"/>
    <w:rsid w:val="000030E4"/>
    <w:rsid w:val="000031B7"/>
    <w:rsid w:val="00003523"/>
    <w:rsid w:val="00003C1E"/>
    <w:rsid w:val="00004460"/>
    <w:rsid w:val="0000466C"/>
    <w:rsid w:val="00004BFF"/>
    <w:rsid w:val="000052DD"/>
    <w:rsid w:val="00005326"/>
    <w:rsid w:val="00005553"/>
    <w:rsid w:val="00005580"/>
    <w:rsid w:val="00005A9F"/>
    <w:rsid w:val="0000619C"/>
    <w:rsid w:val="000062F6"/>
    <w:rsid w:val="000063A6"/>
    <w:rsid w:val="000063B3"/>
    <w:rsid w:val="000064A0"/>
    <w:rsid w:val="00006FB3"/>
    <w:rsid w:val="00007373"/>
    <w:rsid w:val="000078C2"/>
    <w:rsid w:val="00007B27"/>
    <w:rsid w:val="00007B3C"/>
    <w:rsid w:val="00007BB7"/>
    <w:rsid w:val="00007F86"/>
    <w:rsid w:val="00010FB3"/>
    <w:rsid w:val="000110E7"/>
    <w:rsid w:val="00011696"/>
    <w:rsid w:val="00011C12"/>
    <w:rsid w:val="00011E04"/>
    <w:rsid w:val="000121F5"/>
    <w:rsid w:val="000122F1"/>
    <w:rsid w:val="00012821"/>
    <w:rsid w:val="00013003"/>
    <w:rsid w:val="000131AE"/>
    <w:rsid w:val="000132AC"/>
    <w:rsid w:val="000134FC"/>
    <w:rsid w:val="000136DE"/>
    <w:rsid w:val="00013DD5"/>
    <w:rsid w:val="00014617"/>
    <w:rsid w:val="000147F6"/>
    <w:rsid w:val="00014962"/>
    <w:rsid w:val="00014A58"/>
    <w:rsid w:val="00014E46"/>
    <w:rsid w:val="00014F0A"/>
    <w:rsid w:val="00014F93"/>
    <w:rsid w:val="00015CBC"/>
    <w:rsid w:val="000167D7"/>
    <w:rsid w:val="000175E1"/>
    <w:rsid w:val="00017A65"/>
    <w:rsid w:val="00017CF2"/>
    <w:rsid w:val="00017FA6"/>
    <w:rsid w:val="00017FDC"/>
    <w:rsid w:val="0002005B"/>
    <w:rsid w:val="00020695"/>
    <w:rsid w:val="00020BE1"/>
    <w:rsid w:val="00020FD5"/>
    <w:rsid w:val="0002170B"/>
    <w:rsid w:val="00021A0F"/>
    <w:rsid w:val="00021CBA"/>
    <w:rsid w:val="00021DDC"/>
    <w:rsid w:val="00022EB4"/>
    <w:rsid w:val="00023860"/>
    <w:rsid w:val="00023925"/>
    <w:rsid w:val="00023E44"/>
    <w:rsid w:val="00024087"/>
    <w:rsid w:val="00024A0C"/>
    <w:rsid w:val="00024BFE"/>
    <w:rsid w:val="00024EBA"/>
    <w:rsid w:val="000258EB"/>
    <w:rsid w:val="00025C02"/>
    <w:rsid w:val="000264B5"/>
    <w:rsid w:val="0002654B"/>
    <w:rsid w:val="000265C0"/>
    <w:rsid w:val="00026837"/>
    <w:rsid w:val="000269DC"/>
    <w:rsid w:val="000269F9"/>
    <w:rsid w:val="00026D25"/>
    <w:rsid w:val="00027604"/>
    <w:rsid w:val="00027B54"/>
    <w:rsid w:val="00030153"/>
    <w:rsid w:val="00030531"/>
    <w:rsid w:val="00030FFC"/>
    <w:rsid w:val="000312A7"/>
    <w:rsid w:val="00031A6C"/>
    <w:rsid w:val="00031DFE"/>
    <w:rsid w:val="00031EFC"/>
    <w:rsid w:val="0003273D"/>
    <w:rsid w:val="000327AA"/>
    <w:rsid w:val="00033D2C"/>
    <w:rsid w:val="00033F47"/>
    <w:rsid w:val="000341F7"/>
    <w:rsid w:val="000347DD"/>
    <w:rsid w:val="00034BB9"/>
    <w:rsid w:val="00034E77"/>
    <w:rsid w:val="00036080"/>
    <w:rsid w:val="0003634C"/>
    <w:rsid w:val="0003650A"/>
    <w:rsid w:val="00037292"/>
    <w:rsid w:val="00037C68"/>
    <w:rsid w:val="00037D06"/>
    <w:rsid w:val="000403A2"/>
    <w:rsid w:val="000405B4"/>
    <w:rsid w:val="00040872"/>
    <w:rsid w:val="00040C23"/>
    <w:rsid w:val="00041098"/>
    <w:rsid w:val="00041964"/>
    <w:rsid w:val="000419DE"/>
    <w:rsid w:val="00041C62"/>
    <w:rsid w:val="00041D02"/>
    <w:rsid w:val="00041DFF"/>
    <w:rsid w:val="000421A7"/>
    <w:rsid w:val="000422B1"/>
    <w:rsid w:val="000425CE"/>
    <w:rsid w:val="00042B74"/>
    <w:rsid w:val="00042DCC"/>
    <w:rsid w:val="00042DE5"/>
    <w:rsid w:val="00043146"/>
    <w:rsid w:val="0004330B"/>
    <w:rsid w:val="00043884"/>
    <w:rsid w:val="000440C4"/>
    <w:rsid w:val="00044711"/>
    <w:rsid w:val="00044790"/>
    <w:rsid w:val="00044C57"/>
    <w:rsid w:val="00045351"/>
    <w:rsid w:val="000459DA"/>
    <w:rsid w:val="0004737E"/>
    <w:rsid w:val="00047909"/>
    <w:rsid w:val="00047AA7"/>
    <w:rsid w:val="00047E09"/>
    <w:rsid w:val="00047E6C"/>
    <w:rsid w:val="00047E76"/>
    <w:rsid w:val="00047FCD"/>
    <w:rsid w:val="000502C0"/>
    <w:rsid w:val="000506F2"/>
    <w:rsid w:val="00050EBE"/>
    <w:rsid w:val="00051B1A"/>
    <w:rsid w:val="00052715"/>
    <w:rsid w:val="00052840"/>
    <w:rsid w:val="00052E1C"/>
    <w:rsid w:val="00052E35"/>
    <w:rsid w:val="000532C3"/>
    <w:rsid w:val="00053779"/>
    <w:rsid w:val="000543CB"/>
    <w:rsid w:val="0005472E"/>
    <w:rsid w:val="00055935"/>
    <w:rsid w:val="0005682E"/>
    <w:rsid w:val="00056BCC"/>
    <w:rsid w:val="0005701E"/>
    <w:rsid w:val="000571F9"/>
    <w:rsid w:val="000577E0"/>
    <w:rsid w:val="00057A68"/>
    <w:rsid w:val="00057F90"/>
    <w:rsid w:val="000603FF"/>
    <w:rsid w:val="0006070A"/>
    <w:rsid w:val="000607CE"/>
    <w:rsid w:val="00060C38"/>
    <w:rsid w:val="00060F19"/>
    <w:rsid w:val="000613D8"/>
    <w:rsid w:val="0006153E"/>
    <w:rsid w:val="000618AB"/>
    <w:rsid w:val="00062A6E"/>
    <w:rsid w:val="00062D19"/>
    <w:rsid w:val="00063172"/>
    <w:rsid w:val="000631A5"/>
    <w:rsid w:val="00063EB7"/>
    <w:rsid w:val="00063EBA"/>
    <w:rsid w:val="000641F1"/>
    <w:rsid w:val="00064A23"/>
    <w:rsid w:val="00064C20"/>
    <w:rsid w:val="00064D0E"/>
    <w:rsid w:val="00064D99"/>
    <w:rsid w:val="00064E0A"/>
    <w:rsid w:val="00065395"/>
    <w:rsid w:val="00065602"/>
    <w:rsid w:val="00065FF0"/>
    <w:rsid w:val="000665D2"/>
    <w:rsid w:val="000665FA"/>
    <w:rsid w:val="0006708D"/>
    <w:rsid w:val="000670AF"/>
    <w:rsid w:val="00067291"/>
    <w:rsid w:val="000676EC"/>
    <w:rsid w:val="000678A9"/>
    <w:rsid w:val="00070A69"/>
    <w:rsid w:val="00070DAD"/>
    <w:rsid w:val="00070E0D"/>
    <w:rsid w:val="00070E89"/>
    <w:rsid w:val="000715AA"/>
    <w:rsid w:val="00071923"/>
    <w:rsid w:val="0007198B"/>
    <w:rsid w:val="0007249B"/>
    <w:rsid w:val="00072C7A"/>
    <w:rsid w:val="00072E2E"/>
    <w:rsid w:val="00072EEE"/>
    <w:rsid w:val="00073169"/>
    <w:rsid w:val="000734CD"/>
    <w:rsid w:val="00073DF3"/>
    <w:rsid w:val="000743D3"/>
    <w:rsid w:val="00074879"/>
    <w:rsid w:val="00074ED1"/>
    <w:rsid w:val="00075A0C"/>
    <w:rsid w:val="00075A95"/>
    <w:rsid w:val="00075B07"/>
    <w:rsid w:val="00075E9B"/>
    <w:rsid w:val="00075EE1"/>
    <w:rsid w:val="00076215"/>
    <w:rsid w:val="00077321"/>
    <w:rsid w:val="000774A6"/>
    <w:rsid w:val="00077DB6"/>
    <w:rsid w:val="00077E24"/>
    <w:rsid w:val="00080496"/>
    <w:rsid w:val="000807B8"/>
    <w:rsid w:val="00081400"/>
    <w:rsid w:val="000816F2"/>
    <w:rsid w:val="000819E9"/>
    <w:rsid w:val="00081B93"/>
    <w:rsid w:val="00081FEE"/>
    <w:rsid w:val="0008301D"/>
    <w:rsid w:val="000835DC"/>
    <w:rsid w:val="0008377F"/>
    <w:rsid w:val="00083853"/>
    <w:rsid w:val="00083DF2"/>
    <w:rsid w:val="00083FFB"/>
    <w:rsid w:val="00084742"/>
    <w:rsid w:val="00084B49"/>
    <w:rsid w:val="00085542"/>
    <w:rsid w:val="00085673"/>
    <w:rsid w:val="00085819"/>
    <w:rsid w:val="000861CC"/>
    <w:rsid w:val="00086923"/>
    <w:rsid w:val="00086B49"/>
    <w:rsid w:val="000875F2"/>
    <w:rsid w:val="00090054"/>
    <w:rsid w:val="000905CB"/>
    <w:rsid w:val="00090E2F"/>
    <w:rsid w:val="0009108F"/>
    <w:rsid w:val="0009147A"/>
    <w:rsid w:val="0009174D"/>
    <w:rsid w:val="0009275A"/>
    <w:rsid w:val="00093324"/>
    <w:rsid w:val="00094310"/>
    <w:rsid w:val="00094658"/>
    <w:rsid w:val="0009540C"/>
    <w:rsid w:val="0009544F"/>
    <w:rsid w:val="0009568D"/>
    <w:rsid w:val="00095944"/>
    <w:rsid w:val="00095F79"/>
    <w:rsid w:val="000966A1"/>
    <w:rsid w:val="00096A6B"/>
    <w:rsid w:val="00096BF0"/>
    <w:rsid w:val="000970E2"/>
    <w:rsid w:val="0009748A"/>
    <w:rsid w:val="000A022F"/>
    <w:rsid w:val="000A08B0"/>
    <w:rsid w:val="000A0DEB"/>
    <w:rsid w:val="000A0E5C"/>
    <w:rsid w:val="000A1978"/>
    <w:rsid w:val="000A1CE1"/>
    <w:rsid w:val="000A1EBB"/>
    <w:rsid w:val="000A1F46"/>
    <w:rsid w:val="000A2DEC"/>
    <w:rsid w:val="000A2F1E"/>
    <w:rsid w:val="000A353C"/>
    <w:rsid w:val="000A3717"/>
    <w:rsid w:val="000A3FB9"/>
    <w:rsid w:val="000A409D"/>
    <w:rsid w:val="000A438C"/>
    <w:rsid w:val="000A4E14"/>
    <w:rsid w:val="000A4E1F"/>
    <w:rsid w:val="000A519A"/>
    <w:rsid w:val="000A538F"/>
    <w:rsid w:val="000A54B3"/>
    <w:rsid w:val="000A5795"/>
    <w:rsid w:val="000A5B9E"/>
    <w:rsid w:val="000A5FC1"/>
    <w:rsid w:val="000A6283"/>
    <w:rsid w:val="000A6385"/>
    <w:rsid w:val="000A6CB9"/>
    <w:rsid w:val="000A6D76"/>
    <w:rsid w:val="000A6DA3"/>
    <w:rsid w:val="000A7522"/>
    <w:rsid w:val="000A7856"/>
    <w:rsid w:val="000A7A06"/>
    <w:rsid w:val="000B0215"/>
    <w:rsid w:val="000B04CF"/>
    <w:rsid w:val="000B06B4"/>
    <w:rsid w:val="000B0796"/>
    <w:rsid w:val="000B08F7"/>
    <w:rsid w:val="000B0956"/>
    <w:rsid w:val="000B0C4A"/>
    <w:rsid w:val="000B0F69"/>
    <w:rsid w:val="000B1018"/>
    <w:rsid w:val="000B10FE"/>
    <w:rsid w:val="000B149D"/>
    <w:rsid w:val="000B186C"/>
    <w:rsid w:val="000B1D63"/>
    <w:rsid w:val="000B2732"/>
    <w:rsid w:val="000B2B57"/>
    <w:rsid w:val="000B2CDD"/>
    <w:rsid w:val="000B2E0F"/>
    <w:rsid w:val="000B314F"/>
    <w:rsid w:val="000B32D1"/>
    <w:rsid w:val="000B3B5E"/>
    <w:rsid w:val="000B45CB"/>
    <w:rsid w:val="000B494C"/>
    <w:rsid w:val="000B4E20"/>
    <w:rsid w:val="000B4FEB"/>
    <w:rsid w:val="000B52D8"/>
    <w:rsid w:val="000B6753"/>
    <w:rsid w:val="000B6B1A"/>
    <w:rsid w:val="000B712D"/>
    <w:rsid w:val="000B7439"/>
    <w:rsid w:val="000B783E"/>
    <w:rsid w:val="000B7BAC"/>
    <w:rsid w:val="000C0051"/>
    <w:rsid w:val="000C038A"/>
    <w:rsid w:val="000C0891"/>
    <w:rsid w:val="000C0C55"/>
    <w:rsid w:val="000C0F9A"/>
    <w:rsid w:val="000C12D6"/>
    <w:rsid w:val="000C2255"/>
    <w:rsid w:val="000C22A8"/>
    <w:rsid w:val="000C2E7D"/>
    <w:rsid w:val="000C380C"/>
    <w:rsid w:val="000C3A21"/>
    <w:rsid w:val="000C3E79"/>
    <w:rsid w:val="000C4853"/>
    <w:rsid w:val="000C4972"/>
    <w:rsid w:val="000C4D51"/>
    <w:rsid w:val="000C5209"/>
    <w:rsid w:val="000C58B0"/>
    <w:rsid w:val="000C595A"/>
    <w:rsid w:val="000C5DA0"/>
    <w:rsid w:val="000C5F77"/>
    <w:rsid w:val="000C5F9D"/>
    <w:rsid w:val="000C6AE5"/>
    <w:rsid w:val="000C6C6E"/>
    <w:rsid w:val="000C7A64"/>
    <w:rsid w:val="000C7EC7"/>
    <w:rsid w:val="000D068F"/>
    <w:rsid w:val="000D0AFD"/>
    <w:rsid w:val="000D122E"/>
    <w:rsid w:val="000D1413"/>
    <w:rsid w:val="000D1B2C"/>
    <w:rsid w:val="000D23E7"/>
    <w:rsid w:val="000D2999"/>
    <w:rsid w:val="000D3248"/>
    <w:rsid w:val="000D32C3"/>
    <w:rsid w:val="000D38C4"/>
    <w:rsid w:val="000D4452"/>
    <w:rsid w:val="000D4AA9"/>
    <w:rsid w:val="000D4BE6"/>
    <w:rsid w:val="000D5031"/>
    <w:rsid w:val="000D50CC"/>
    <w:rsid w:val="000D5FC1"/>
    <w:rsid w:val="000D77B1"/>
    <w:rsid w:val="000D796A"/>
    <w:rsid w:val="000D7AA0"/>
    <w:rsid w:val="000E0119"/>
    <w:rsid w:val="000E0ACE"/>
    <w:rsid w:val="000E11E0"/>
    <w:rsid w:val="000E1DA1"/>
    <w:rsid w:val="000E2237"/>
    <w:rsid w:val="000E2975"/>
    <w:rsid w:val="000E2CD3"/>
    <w:rsid w:val="000E2DA5"/>
    <w:rsid w:val="000E3135"/>
    <w:rsid w:val="000E31A4"/>
    <w:rsid w:val="000E3ED8"/>
    <w:rsid w:val="000E3ED9"/>
    <w:rsid w:val="000E3F41"/>
    <w:rsid w:val="000E5514"/>
    <w:rsid w:val="000E5941"/>
    <w:rsid w:val="000E5AEC"/>
    <w:rsid w:val="000E5C32"/>
    <w:rsid w:val="000E5E41"/>
    <w:rsid w:val="000E62BA"/>
    <w:rsid w:val="000E6901"/>
    <w:rsid w:val="000E6CBF"/>
    <w:rsid w:val="000E6D43"/>
    <w:rsid w:val="000E6F6F"/>
    <w:rsid w:val="000E7D96"/>
    <w:rsid w:val="000F048D"/>
    <w:rsid w:val="000F06E4"/>
    <w:rsid w:val="000F11EB"/>
    <w:rsid w:val="000F13BE"/>
    <w:rsid w:val="000F1834"/>
    <w:rsid w:val="000F1D03"/>
    <w:rsid w:val="000F24A8"/>
    <w:rsid w:val="000F34DE"/>
    <w:rsid w:val="000F354C"/>
    <w:rsid w:val="000F3B7D"/>
    <w:rsid w:val="000F3BCA"/>
    <w:rsid w:val="000F3CF3"/>
    <w:rsid w:val="000F3DF7"/>
    <w:rsid w:val="000F4C0C"/>
    <w:rsid w:val="000F4DEC"/>
    <w:rsid w:val="000F5419"/>
    <w:rsid w:val="000F57EE"/>
    <w:rsid w:val="000F5802"/>
    <w:rsid w:val="000F5897"/>
    <w:rsid w:val="000F5D24"/>
    <w:rsid w:val="000F6308"/>
    <w:rsid w:val="000F632A"/>
    <w:rsid w:val="000F665F"/>
    <w:rsid w:val="000F694B"/>
    <w:rsid w:val="000F6FF0"/>
    <w:rsid w:val="000F76D8"/>
    <w:rsid w:val="000F78B4"/>
    <w:rsid w:val="000F7D94"/>
    <w:rsid w:val="0010001A"/>
    <w:rsid w:val="00100084"/>
    <w:rsid w:val="00101772"/>
    <w:rsid w:val="00101BE5"/>
    <w:rsid w:val="001026E7"/>
    <w:rsid w:val="00103463"/>
    <w:rsid w:val="00103D30"/>
    <w:rsid w:val="0010414B"/>
    <w:rsid w:val="00104DC7"/>
    <w:rsid w:val="00105280"/>
    <w:rsid w:val="001055B8"/>
    <w:rsid w:val="00105EF5"/>
    <w:rsid w:val="001066C1"/>
    <w:rsid w:val="00106886"/>
    <w:rsid w:val="00106D1B"/>
    <w:rsid w:val="001072D9"/>
    <w:rsid w:val="001074BB"/>
    <w:rsid w:val="00107906"/>
    <w:rsid w:val="00107F9F"/>
    <w:rsid w:val="00110537"/>
    <w:rsid w:val="00110635"/>
    <w:rsid w:val="00111547"/>
    <w:rsid w:val="00112036"/>
    <w:rsid w:val="00112233"/>
    <w:rsid w:val="00112B80"/>
    <w:rsid w:val="00112C14"/>
    <w:rsid w:val="00112CCC"/>
    <w:rsid w:val="0011322E"/>
    <w:rsid w:val="00113658"/>
    <w:rsid w:val="00113806"/>
    <w:rsid w:val="001139E4"/>
    <w:rsid w:val="00113EA5"/>
    <w:rsid w:val="00113EAE"/>
    <w:rsid w:val="0011405B"/>
    <w:rsid w:val="001146C8"/>
    <w:rsid w:val="00115F30"/>
    <w:rsid w:val="00116EA2"/>
    <w:rsid w:val="00117332"/>
    <w:rsid w:val="0012052D"/>
    <w:rsid w:val="00120718"/>
    <w:rsid w:val="00120EB7"/>
    <w:rsid w:val="001211EF"/>
    <w:rsid w:val="00122DD6"/>
    <w:rsid w:val="00123095"/>
    <w:rsid w:val="00123466"/>
    <w:rsid w:val="001234FE"/>
    <w:rsid w:val="001238F3"/>
    <w:rsid w:val="00123B53"/>
    <w:rsid w:val="00123C06"/>
    <w:rsid w:val="00124054"/>
    <w:rsid w:val="0012406D"/>
    <w:rsid w:val="001242EA"/>
    <w:rsid w:val="001247CA"/>
    <w:rsid w:val="00124E07"/>
    <w:rsid w:val="00125A3F"/>
    <w:rsid w:val="00125ADC"/>
    <w:rsid w:val="00125F6B"/>
    <w:rsid w:val="0012608E"/>
    <w:rsid w:val="00126485"/>
    <w:rsid w:val="00126779"/>
    <w:rsid w:val="001267B9"/>
    <w:rsid w:val="001268B6"/>
    <w:rsid w:val="00126B7E"/>
    <w:rsid w:val="00126F74"/>
    <w:rsid w:val="0012735D"/>
    <w:rsid w:val="0012757A"/>
    <w:rsid w:val="001275B5"/>
    <w:rsid w:val="0012785B"/>
    <w:rsid w:val="00130823"/>
    <w:rsid w:val="00130C87"/>
    <w:rsid w:val="00130EA6"/>
    <w:rsid w:val="00131CA5"/>
    <w:rsid w:val="00132074"/>
    <w:rsid w:val="001329D2"/>
    <w:rsid w:val="00132B87"/>
    <w:rsid w:val="00132C3A"/>
    <w:rsid w:val="00133082"/>
    <w:rsid w:val="00133A04"/>
    <w:rsid w:val="00133A80"/>
    <w:rsid w:val="00133EC5"/>
    <w:rsid w:val="0013475B"/>
    <w:rsid w:val="00135023"/>
    <w:rsid w:val="00135413"/>
    <w:rsid w:val="001357D3"/>
    <w:rsid w:val="00136027"/>
    <w:rsid w:val="00136C5D"/>
    <w:rsid w:val="00137942"/>
    <w:rsid w:val="0014024F"/>
    <w:rsid w:val="00140585"/>
    <w:rsid w:val="00140DE6"/>
    <w:rsid w:val="00140F36"/>
    <w:rsid w:val="00140F94"/>
    <w:rsid w:val="00141929"/>
    <w:rsid w:val="00141D69"/>
    <w:rsid w:val="001422CB"/>
    <w:rsid w:val="001427AC"/>
    <w:rsid w:val="00142837"/>
    <w:rsid w:val="001434E5"/>
    <w:rsid w:val="0014355E"/>
    <w:rsid w:val="00143B8A"/>
    <w:rsid w:val="00143EBD"/>
    <w:rsid w:val="00144027"/>
    <w:rsid w:val="001443D8"/>
    <w:rsid w:val="001446FA"/>
    <w:rsid w:val="00144BFD"/>
    <w:rsid w:val="001459C6"/>
    <w:rsid w:val="001463CF"/>
    <w:rsid w:val="001464A6"/>
    <w:rsid w:val="00146A00"/>
    <w:rsid w:val="00146DE7"/>
    <w:rsid w:val="001473E2"/>
    <w:rsid w:val="0014775E"/>
    <w:rsid w:val="00147D36"/>
    <w:rsid w:val="001509B5"/>
    <w:rsid w:val="00150D65"/>
    <w:rsid w:val="001513EF"/>
    <w:rsid w:val="00151C6E"/>
    <w:rsid w:val="00152C87"/>
    <w:rsid w:val="00153706"/>
    <w:rsid w:val="00153A2B"/>
    <w:rsid w:val="00153C00"/>
    <w:rsid w:val="00153D8D"/>
    <w:rsid w:val="00153E99"/>
    <w:rsid w:val="0015408B"/>
    <w:rsid w:val="001541BF"/>
    <w:rsid w:val="001542A6"/>
    <w:rsid w:val="00154606"/>
    <w:rsid w:val="0015468B"/>
    <w:rsid w:val="00154EBF"/>
    <w:rsid w:val="001551CF"/>
    <w:rsid w:val="00155402"/>
    <w:rsid w:val="0015541B"/>
    <w:rsid w:val="001556E8"/>
    <w:rsid w:val="0015594A"/>
    <w:rsid w:val="00155BE3"/>
    <w:rsid w:val="00155CF6"/>
    <w:rsid w:val="00156379"/>
    <w:rsid w:val="0015692B"/>
    <w:rsid w:val="00157187"/>
    <w:rsid w:val="001576D0"/>
    <w:rsid w:val="00157800"/>
    <w:rsid w:val="00157CCB"/>
    <w:rsid w:val="001601D5"/>
    <w:rsid w:val="001604D7"/>
    <w:rsid w:val="001606D7"/>
    <w:rsid w:val="00160BC5"/>
    <w:rsid w:val="0016162A"/>
    <w:rsid w:val="00161910"/>
    <w:rsid w:val="00162147"/>
    <w:rsid w:val="001632C0"/>
    <w:rsid w:val="0016331C"/>
    <w:rsid w:val="00163ABB"/>
    <w:rsid w:val="00163E5A"/>
    <w:rsid w:val="00164092"/>
    <w:rsid w:val="00164494"/>
    <w:rsid w:val="0016465A"/>
    <w:rsid w:val="00164853"/>
    <w:rsid w:val="00164E11"/>
    <w:rsid w:val="00165117"/>
    <w:rsid w:val="00165270"/>
    <w:rsid w:val="00165653"/>
    <w:rsid w:val="00165685"/>
    <w:rsid w:val="00165AAE"/>
    <w:rsid w:val="00165CB4"/>
    <w:rsid w:val="00165D13"/>
    <w:rsid w:val="00165E56"/>
    <w:rsid w:val="001661D0"/>
    <w:rsid w:val="0016633B"/>
    <w:rsid w:val="001666E6"/>
    <w:rsid w:val="00166955"/>
    <w:rsid w:val="00166C25"/>
    <w:rsid w:val="00166D53"/>
    <w:rsid w:val="001675ED"/>
    <w:rsid w:val="0016790D"/>
    <w:rsid w:val="0016797F"/>
    <w:rsid w:val="00167DC2"/>
    <w:rsid w:val="0017004E"/>
    <w:rsid w:val="001705E8"/>
    <w:rsid w:val="00170DB1"/>
    <w:rsid w:val="001712BC"/>
    <w:rsid w:val="00171A25"/>
    <w:rsid w:val="00172318"/>
    <w:rsid w:val="00172952"/>
    <w:rsid w:val="00172B71"/>
    <w:rsid w:val="00172C9E"/>
    <w:rsid w:val="00172F6C"/>
    <w:rsid w:val="00173418"/>
    <w:rsid w:val="00174533"/>
    <w:rsid w:val="00174905"/>
    <w:rsid w:val="00174DB9"/>
    <w:rsid w:val="00175049"/>
    <w:rsid w:val="00175AF2"/>
    <w:rsid w:val="00175B1C"/>
    <w:rsid w:val="00175DAE"/>
    <w:rsid w:val="00175F97"/>
    <w:rsid w:val="001760D7"/>
    <w:rsid w:val="0017661B"/>
    <w:rsid w:val="00176F7D"/>
    <w:rsid w:val="001772E8"/>
    <w:rsid w:val="0017740D"/>
    <w:rsid w:val="00177A3F"/>
    <w:rsid w:val="00177AFC"/>
    <w:rsid w:val="00177C2E"/>
    <w:rsid w:val="00177CEA"/>
    <w:rsid w:val="00177E35"/>
    <w:rsid w:val="00180866"/>
    <w:rsid w:val="00180A14"/>
    <w:rsid w:val="00181A1D"/>
    <w:rsid w:val="001820E8"/>
    <w:rsid w:val="00182B2F"/>
    <w:rsid w:val="001841BF"/>
    <w:rsid w:val="0018428B"/>
    <w:rsid w:val="001846D7"/>
    <w:rsid w:val="00184747"/>
    <w:rsid w:val="00185598"/>
    <w:rsid w:val="00185620"/>
    <w:rsid w:val="00185947"/>
    <w:rsid w:val="00185B39"/>
    <w:rsid w:val="00187762"/>
    <w:rsid w:val="00187A9B"/>
    <w:rsid w:val="00187B27"/>
    <w:rsid w:val="00187D34"/>
    <w:rsid w:val="00187EEE"/>
    <w:rsid w:val="0019019D"/>
    <w:rsid w:val="00190257"/>
    <w:rsid w:val="001903CA"/>
    <w:rsid w:val="00190AAE"/>
    <w:rsid w:val="00190BB7"/>
    <w:rsid w:val="00191A86"/>
    <w:rsid w:val="00191A94"/>
    <w:rsid w:val="00191E48"/>
    <w:rsid w:val="00191F22"/>
    <w:rsid w:val="00191F2A"/>
    <w:rsid w:val="00192748"/>
    <w:rsid w:val="0019277D"/>
    <w:rsid w:val="00192AE1"/>
    <w:rsid w:val="0019405A"/>
    <w:rsid w:val="0019440A"/>
    <w:rsid w:val="00194423"/>
    <w:rsid w:val="00194B9C"/>
    <w:rsid w:val="00194E81"/>
    <w:rsid w:val="00195101"/>
    <w:rsid w:val="00195342"/>
    <w:rsid w:val="001961A2"/>
    <w:rsid w:val="0019658F"/>
    <w:rsid w:val="00196B3E"/>
    <w:rsid w:val="001975C3"/>
    <w:rsid w:val="00197CAC"/>
    <w:rsid w:val="00197EA6"/>
    <w:rsid w:val="001A02BD"/>
    <w:rsid w:val="001A0309"/>
    <w:rsid w:val="001A0985"/>
    <w:rsid w:val="001A0FC2"/>
    <w:rsid w:val="001A1C2A"/>
    <w:rsid w:val="001A2348"/>
    <w:rsid w:val="001A2764"/>
    <w:rsid w:val="001A28CD"/>
    <w:rsid w:val="001A2B15"/>
    <w:rsid w:val="001A2CF4"/>
    <w:rsid w:val="001A2FB2"/>
    <w:rsid w:val="001A3C5E"/>
    <w:rsid w:val="001A4403"/>
    <w:rsid w:val="001A4620"/>
    <w:rsid w:val="001A4730"/>
    <w:rsid w:val="001A4E12"/>
    <w:rsid w:val="001A4E48"/>
    <w:rsid w:val="001A51BF"/>
    <w:rsid w:val="001A523C"/>
    <w:rsid w:val="001A5620"/>
    <w:rsid w:val="001A5851"/>
    <w:rsid w:val="001A5C68"/>
    <w:rsid w:val="001A6026"/>
    <w:rsid w:val="001A61BF"/>
    <w:rsid w:val="001A6A63"/>
    <w:rsid w:val="001A6D91"/>
    <w:rsid w:val="001A749B"/>
    <w:rsid w:val="001B0422"/>
    <w:rsid w:val="001B057B"/>
    <w:rsid w:val="001B0650"/>
    <w:rsid w:val="001B095F"/>
    <w:rsid w:val="001B09F2"/>
    <w:rsid w:val="001B0BE1"/>
    <w:rsid w:val="001B0DD3"/>
    <w:rsid w:val="001B157A"/>
    <w:rsid w:val="001B1860"/>
    <w:rsid w:val="001B1954"/>
    <w:rsid w:val="001B28A4"/>
    <w:rsid w:val="001B2DB5"/>
    <w:rsid w:val="001B39ED"/>
    <w:rsid w:val="001B474A"/>
    <w:rsid w:val="001B49A4"/>
    <w:rsid w:val="001B4D06"/>
    <w:rsid w:val="001B5320"/>
    <w:rsid w:val="001B5FCE"/>
    <w:rsid w:val="001B6AAE"/>
    <w:rsid w:val="001B6AC1"/>
    <w:rsid w:val="001B6E91"/>
    <w:rsid w:val="001C0739"/>
    <w:rsid w:val="001C0926"/>
    <w:rsid w:val="001C0F78"/>
    <w:rsid w:val="001C105C"/>
    <w:rsid w:val="001C1CD0"/>
    <w:rsid w:val="001C228F"/>
    <w:rsid w:val="001C339A"/>
    <w:rsid w:val="001C421B"/>
    <w:rsid w:val="001C442E"/>
    <w:rsid w:val="001C49DC"/>
    <w:rsid w:val="001C53A7"/>
    <w:rsid w:val="001C57A4"/>
    <w:rsid w:val="001C57C7"/>
    <w:rsid w:val="001C59F6"/>
    <w:rsid w:val="001C5B3A"/>
    <w:rsid w:val="001C5E48"/>
    <w:rsid w:val="001C5EA1"/>
    <w:rsid w:val="001C5F74"/>
    <w:rsid w:val="001C61B9"/>
    <w:rsid w:val="001C69E8"/>
    <w:rsid w:val="001C74C0"/>
    <w:rsid w:val="001C77AA"/>
    <w:rsid w:val="001C7961"/>
    <w:rsid w:val="001C7D48"/>
    <w:rsid w:val="001D0261"/>
    <w:rsid w:val="001D084C"/>
    <w:rsid w:val="001D12E8"/>
    <w:rsid w:val="001D1671"/>
    <w:rsid w:val="001D1B67"/>
    <w:rsid w:val="001D1DCC"/>
    <w:rsid w:val="001D21F6"/>
    <w:rsid w:val="001D304C"/>
    <w:rsid w:val="001D314D"/>
    <w:rsid w:val="001D31F8"/>
    <w:rsid w:val="001D3232"/>
    <w:rsid w:val="001D35B7"/>
    <w:rsid w:val="001D3635"/>
    <w:rsid w:val="001D46DE"/>
    <w:rsid w:val="001D492F"/>
    <w:rsid w:val="001D515E"/>
    <w:rsid w:val="001D5E1D"/>
    <w:rsid w:val="001D635C"/>
    <w:rsid w:val="001D63A8"/>
    <w:rsid w:val="001D6D53"/>
    <w:rsid w:val="001D70D0"/>
    <w:rsid w:val="001D750E"/>
    <w:rsid w:val="001E01F2"/>
    <w:rsid w:val="001E0282"/>
    <w:rsid w:val="001E053B"/>
    <w:rsid w:val="001E090E"/>
    <w:rsid w:val="001E1239"/>
    <w:rsid w:val="001E2045"/>
    <w:rsid w:val="001E2640"/>
    <w:rsid w:val="001E301A"/>
    <w:rsid w:val="001E334A"/>
    <w:rsid w:val="001E3648"/>
    <w:rsid w:val="001E3CE7"/>
    <w:rsid w:val="001E41D2"/>
    <w:rsid w:val="001E5E5A"/>
    <w:rsid w:val="001E69BD"/>
    <w:rsid w:val="001E6A67"/>
    <w:rsid w:val="001E6D3C"/>
    <w:rsid w:val="001E6EE6"/>
    <w:rsid w:val="001E7087"/>
    <w:rsid w:val="001E7BFF"/>
    <w:rsid w:val="001F05AB"/>
    <w:rsid w:val="001F1508"/>
    <w:rsid w:val="001F16FA"/>
    <w:rsid w:val="001F1AF7"/>
    <w:rsid w:val="001F1B58"/>
    <w:rsid w:val="001F1BA9"/>
    <w:rsid w:val="001F1E22"/>
    <w:rsid w:val="001F2E06"/>
    <w:rsid w:val="001F31E2"/>
    <w:rsid w:val="001F347F"/>
    <w:rsid w:val="001F3B15"/>
    <w:rsid w:val="001F48D8"/>
    <w:rsid w:val="001F4921"/>
    <w:rsid w:val="001F5504"/>
    <w:rsid w:val="001F55CB"/>
    <w:rsid w:val="001F5990"/>
    <w:rsid w:val="001F5B4A"/>
    <w:rsid w:val="001F5EE8"/>
    <w:rsid w:val="001F642B"/>
    <w:rsid w:val="001F6866"/>
    <w:rsid w:val="001F6C69"/>
    <w:rsid w:val="001F6CA4"/>
    <w:rsid w:val="001F6D39"/>
    <w:rsid w:val="001F7021"/>
    <w:rsid w:val="001F7323"/>
    <w:rsid w:val="001F7490"/>
    <w:rsid w:val="001F754A"/>
    <w:rsid w:val="001F7B84"/>
    <w:rsid w:val="001F7E93"/>
    <w:rsid w:val="00200BA9"/>
    <w:rsid w:val="00200D90"/>
    <w:rsid w:val="00200F0C"/>
    <w:rsid w:val="0020128C"/>
    <w:rsid w:val="00201352"/>
    <w:rsid w:val="002027A8"/>
    <w:rsid w:val="00202DA8"/>
    <w:rsid w:val="00203146"/>
    <w:rsid w:val="002031AC"/>
    <w:rsid w:val="002032CC"/>
    <w:rsid w:val="00203744"/>
    <w:rsid w:val="00203B3F"/>
    <w:rsid w:val="00203F8E"/>
    <w:rsid w:val="00204857"/>
    <w:rsid w:val="00204EAA"/>
    <w:rsid w:val="0020618D"/>
    <w:rsid w:val="00206328"/>
    <w:rsid w:val="00206F65"/>
    <w:rsid w:val="00207D7C"/>
    <w:rsid w:val="00211495"/>
    <w:rsid w:val="002117AD"/>
    <w:rsid w:val="00211B33"/>
    <w:rsid w:val="002121B2"/>
    <w:rsid w:val="00212532"/>
    <w:rsid w:val="00212980"/>
    <w:rsid w:val="00213465"/>
    <w:rsid w:val="00213510"/>
    <w:rsid w:val="002137BA"/>
    <w:rsid w:val="00213B17"/>
    <w:rsid w:val="00213C81"/>
    <w:rsid w:val="00214446"/>
    <w:rsid w:val="00215726"/>
    <w:rsid w:val="00215DD5"/>
    <w:rsid w:val="0021687D"/>
    <w:rsid w:val="002173F4"/>
    <w:rsid w:val="00217452"/>
    <w:rsid w:val="002203F9"/>
    <w:rsid w:val="00220C9C"/>
    <w:rsid w:val="0022113D"/>
    <w:rsid w:val="00221677"/>
    <w:rsid w:val="00221868"/>
    <w:rsid w:val="00221D91"/>
    <w:rsid w:val="00221D97"/>
    <w:rsid w:val="002223E4"/>
    <w:rsid w:val="0022306B"/>
    <w:rsid w:val="002231E4"/>
    <w:rsid w:val="00223369"/>
    <w:rsid w:val="00223774"/>
    <w:rsid w:val="00224A7D"/>
    <w:rsid w:val="00225311"/>
    <w:rsid w:val="002253E7"/>
    <w:rsid w:val="00226769"/>
    <w:rsid w:val="00226EE0"/>
    <w:rsid w:val="00227D57"/>
    <w:rsid w:val="00227E1E"/>
    <w:rsid w:val="00230993"/>
    <w:rsid w:val="00230A12"/>
    <w:rsid w:val="002313FC"/>
    <w:rsid w:val="0023198B"/>
    <w:rsid w:val="00231D82"/>
    <w:rsid w:val="00232C52"/>
    <w:rsid w:val="002331D3"/>
    <w:rsid w:val="0023357C"/>
    <w:rsid w:val="00234496"/>
    <w:rsid w:val="0023521E"/>
    <w:rsid w:val="002356CD"/>
    <w:rsid w:val="002357A4"/>
    <w:rsid w:val="00235DE7"/>
    <w:rsid w:val="00235DF4"/>
    <w:rsid w:val="00235FC6"/>
    <w:rsid w:val="0023622B"/>
    <w:rsid w:val="00236494"/>
    <w:rsid w:val="00236C3C"/>
    <w:rsid w:val="00236EED"/>
    <w:rsid w:val="00236F86"/>
    <w:rsid w:val="00237F93"/>
    <w:rsid w:val="00240217"/>
    <w:rsid w:val="00240430"/>
    <w:rsid w:val="002405BC"/>
    <w:rsid w:val="00240CBD"/>
    <w:rsid w:val="00240DA3"/>
    <w:rsid w:val="002410A0"/>
    <w:rsid w:val="00242486"/>
    <w:rsid w:val="0024269E"/>
    <w:rsid w:val="00242A91"/>
    <w:rsid w:val="00242B93"/>
    <w:rsid w:val="00243292"/>
    <w:rsid w:val="002439A6"/>
    <w:rsid w:val="002440D5"/>
    <w:rsid w:val="00244A25"/>
    <w:rsid w:val="00244DBB"/>
    <w:rsid w:val="00245537"/>
    <w:rsid w:val="00245787"/>
    <w:rsid w:val="00245ED1"/>
    <w:rsid w:val="00247250"/>
    <w:rsid w:val="0024731F"/>
    <w:rsid w:val="00247356"/>
    <w:rsid w:val="00247558"/>
    <w:rsid w:val="00247AD7"/>
    <w:rsid w:val="00250AA2"/>
    <w:rsid w:val="00250C9F"/>
    <w:rsid w:val="00251260"/>
    <w:rsid w:val="002523B7"/>
    <w:rsid w:val="00252D4F"/>
    <w:rsid w:val="00253DD6"/>
    <w:rsid w:val="00254206"/>
    <w:rsid w:val="002547B5"/>
    <w:rsid w:val="00254894"/>
    <w:rsid w:val="002548ED"/>
    <w:rsid w:val="00254A58"/>
    <w:rsid w:val="002554A0"/>
    <w:rsid w:val="00255862"/>
    <w:rsid w:val="00255B1D"/>
    <w:rsid w:val="00256007"/>
    <w:rsid w:val="00256408"/>
    <w:rsid w:val="00256C8F"/>
    <w:rsid w:val="00257748"/>
    <w:rsid w:val="00257D30"/>
    <w:rsid w:val="00257E63"/>
    <w:rsid w:val="002615C9"/>
    <w:rsid w:val="00261692"/>
    <w:rsid w:val="0026197C"/>
    <w:rsid w:val="00261A63"/>
    <w:rsid w:val="00262908"/>
    <w:rsid w:val="00263514"/>
    <w:rsid w:val="00263906"/>
    <w:rsid w:val="0026396A"/>
    <w:rsid w:val="00264750"/>
    <w:rsid w:val="00264801"/>
    <w:rsid w:val="00264DB0"/>
    <w:rsid w:val="00264F0A"/>
    <w:rsid w:val="002652FC"/>
    <w:rsid w:val="00265CF3"/>
    <w:rsid w:val="00266324"/>
    <w:rsid w:val="00266683"/>
    <w:rsid w:val="0026697A"/>
    <w:rsid w:val="00266EC1"/>
    <w:rsid w:val="0026724A"/>
    <w:rsid w:val="002702E2"/>
    <w:rsid w:val="002703AB"/>
    <w:rsid w:val="0027084F"/>
    <w:rsid w:val="00271697"/>
    <w:rsid w:val="002716C7"/>
    <w:rsid w:val="00271710"/>
    <w:rsid w:val="00271920"/>
    <w:rsid w:val="00271B13"/>
    <w:rsid w:val="002725B7"/>
    <w:rsid w:val="00272673"/>
    <w:rsid w:val="00272DA3"/>
    <w:rsid w:val="00273231"/>
    <w:rsid w:val="00273E4E"/>
    <w:rsid w:val="002740C1"/>
    <w:rsid w:val="00274673"/>
    <w:rsid w:val="00274949"/>
    <w:rsid w:val="00274ACD"/>
    <w:rsid w:val="00275130"/>
    <w:rsid w:val="002751C2"/>
    <w:rsid w:val="00275EA7"/>
    <w:rsid w:val="0027627C"/>
    <w:rsid w:val="002762E8"/>
    <w:rsid w:val="00276A3D"/>
    <w:rsid w:val="002775EC"/>
    <w:rsid w:val="00277D1C"/>
    <w:rsid w:val="00277F44"/>
    <w:rsid w:val="00280369"/>
    <w:rsid w:val="00280708"/>
    <w:rsid w:val="00280784"/>
    <w:rsid w:val="00280980"/>
    <w:rsid w:val="0028109C"/>
    <w:rsid w:val="0028115A"/>
    <w:rsid w:val="00281519"/>
    <w:rsid w:val="00281BF9"/>
    <w:rsid w:val="00281C44"/>
    <w:rsid w:val="00281EC7"/>
    <w:rsid w:val="002820F7"/>
    <w:rsid w:val="00282166"/>
    <w:rsid w:val="002821E7"/>
    <w:rsid w:val="0028237E"/>
    <w:rsid w:val="00282B55"/>
    <w:rsid w:val="00282C44"/>
    <w:rsid w:val="0028330D"/>
    <w:rsid w:val="00283963"/>
    <w:rsid w:val="002841AE"/>
    <w:rsid w:val="002841C6"/>
    <w:rsid w:val="00284275"/>
    <w:rsid w:val="002848C4"/>
    <w:rsid w:val="002853C9"/>
    <w:rsid w:val="002853F1"/>
    <w:rsid w:val="00285C2F"/>
    <w:rsid w:val="00285D80"/>
    <w:rsid w:val="00286179"/>
    <w:rsid w:val="0028627E"/>
    <w:rsid w:val="0028764D"/>
    <w:rsid w:val="00287AEB"/>
    <w:rsid w:val="00287D54"/>
    <w:rsid w:val="0029028A"/>
    <w:rsid w:val="0029050D"/>
    <w:rsid w:val="002909FD"/>
    <w:rsid w:val="00290EB7"/>
    <w:rsid w:val="002915A4"/>
    <w:rsid w:val="0029227A"/>
    <w:rsid w:val="002933CF"/>
    <w:rsid w:val="002934D5"/>
    <w:rsid w:val="0029470A"/>
    <w:rsid w:val="00294944"/>
    <w:rsid w:val="00295219"/>
    <w:rsid w:val="002952E2"/>
    <w:rsid w:val="00295AC9"/>
    <w:rsid w:val="00295AFE"/>
    <w:rsid w:val="00295BC4"/>
    <w:rsid w:val="002962F0"/>
    <w:rsid w:val="0029676C"/>
    <w:rsid w:val="0029690F"/>
    <w:rsid w:val="00296A4D"/>
    <w:rsid w:val="00296ACD"/>
    <w:rsid w:val="00296B44"/>
    <w:rsid w:val="0029781A"/>
    <w:rsid w:val="002978AC"/>
    <w:rsid w:val="002A0FA8"/>
    <w:rsid w:val="002A11D5"/>
    <w:rsid w:val="002A12EB"/>
    <w:rsid w:val="002A1475"/>
    <w:rsid w:val="002A1B10"/>
    <w:rsid w:val="002A1E63"/>
    <w:rsid w:val="002A20C7"/>
    <w:rsid w:val="002A387F"/>
    <w:rsid w:val="002A3D9D"/>
    <w:rsid w:val="002A3FAC"/>
    <w:rsid w:val="002A4407"/>
    <w:rsid w:val="002A4936"/>
    <w:rsid w:val="002A49FA"/>
    <w:rsid w:val="002A4B0A"/>
    <w:rsid w:val="002A4BF1"/>
    <w:rsid w:val="002A50F4"/>
    <w:rsid w:val="002A574D"/>
    <w:rsid w:val="002A5BB7"/>
    <w:rsid w:val="002A5E5C"/>
    <w:rsid w:val="002A6037"/>
    <w:rsid w:val="002A6475"/>
    <w:rsid w:val="002A6706"/>
    <w:rsid w:val="002A6BDE"/>
    <w:rsid w:val="002A736A"/>
    <w:rsid w:val="002A7475"/>
    <w:rsid w:val="002A77D0"/>
    <w:rsid w:val="002A7CB8"/>
    <w:rsid w:val="002A7D38"/>
    <w:rsid w:val="002A7D44"/>
    <w:rsid w:val="002B0416"/>
    <w:rsid w:val="002B0C56"/>
    <w:rsid w:val="002B132F"/>
    <w:rsid w:val="002B14A0"/>
    <w:rsid w:val="002B1767"/>
    <w:rsid w:val="002B18C4"/>
    <w:rsid w:val="002B1BDB"/>
    <w:rsid w:val="002B2009"/>
    <w:rsid w:val="002B20A4"/>
    <w:rsid w:val="002B21EA"/>
    <w:rsid w:val="002B2463"/>
    <w:rsid w:val="002B2648"/>
    <w:rsid w:val="002B29F5"/>
    <w:rsid w:val="002B2EEE"/>
    <w:rsid w:val="002B313D"/>
    <w:rsid w:val="002B3202"/>
    <w:rsid w:val="002B3F7D"/>
    <w:rsid w:val="002B45F9"/>
    <w:rsid w:val="002B492E"/>
    <w:rsid w:val="002B4AF9"/>
    <w:rsid w:val="002B5F15"/>
    <w:rsid w:val="002B6206"/>
    <w:rsid w:val="002B69D6"/>
    <w:rsid w:val="002B6B14"/>
    <w:rsid w:val="002B7127"/>
    <w:rsid w:val="002B7616"/>
    <w:rsid w:val="002B7827"/>
    <w:rsid w:val="002B7BDB"/>
    <w:rsid w:val="002C0631"/>
    <w:rsid w:val="002C0682"/>
    <w:rsid w:val="002C096A"/>
    <w:rsid w:val="002C0C3D"/>
    <w:rsid w:val="002C1554"/>
    <w:rsid w:val="002C17A2"/>
    <w:rsid w:val="002C2013"/>
    <w:rsid w:val="002C2829"/>
    <w:rsid w:val="002C295A"/>
    <w:rsid w:val="002C2B89"/>
    <w:rsid w:val="002C33F3"/>
    <w:rsid w:val="002C369C"/>
    <w:rsid w:val="002C381A"/>
    <w:rsid w:val="002C38F4"/>
    <w:rsid w:val="002C3AD3"/>
    <w:rsid w:val="002C3DCA"/>
    <w:rsid w:val="002C45F7"/>
    <w:rsid w:val="002C49EE"/>
    <w:rsid w:val="002C4FDF"/>
    <w:rsid w:val="002C59AE"/>
    <w:rsid w:val="002C6162"/>
    <w:rsid w:val="002C65C5"/>
    <w:rsid w:val="002C6600"/>
    <w:rsid w:val="002C6CDD"/>
    <w:rsid w:val="002C6F1A"/>
    <w:rsid w:val="002C753E"/>
    <w:rsid w:val="002C7AF6"/>
    <w:rsid w:val="002C7C2A"/>
    <w:rsid w:val="002C7D99"/>
    <w:rsid w:val="002D1002"/>
    <w:rsid w:val="002D12D6"/>
    <w:rsid w:val="002D1483"/>
    <w:rsid w:val="002D2323"/>
    <w:rsid w:val="002D3961"/>
    <w:rsid w:val="002D3AC7"/>
    <w:rsid w:val="002D3E0D"/>
    <w:rsid w:val="002D3F1F"/>
    <w:rsid w:val="002D402E"/>
    <w:rsid w:val="002D43AC"/>
    <w:rsid w:val="002D4640"/>
    <w:rsid w:val="002D47F5"/>
    <w:rsid w:val="002D496E"/>
    <w:rsid w:val="002D54B4"/>
    <w:rsid w:val="002D5AC4"/>
    <w:rsid w:val="002D5BB5"/>
    <w:rsid w:val="002D5C28"/>
    <w:rsid w:val="002D6231"/>
    <w:rsid w:val="002D64DC"/>
    <w:rsid w:val="002D689E"/>
    <w:rsid w:val="002D6D13"/>
    <w:rsid w:val="002D6FD0"/>
    <w:rsid w:val="002D702F"/>
    <w:rsid w:val="002D747B"/>
    <w:rsid w:val="002E038E"/>
    <w:rsid w:val="002E04CB"/>
    <w:rsid w:val="002E0545"/>
    <w:rsid w:val="002E057D"/>
    <w:rsid w:val="002E1667"/>
    <w:rsid w:val="002E1EF4"/>
    <w:rsid w:val="002E2189"/>
    <w:rsid w:val="002E22EE"/>
    <w:rsid w:val="002E27DC"/>
    <w:rsid w:val="002E2833"/>
    <w:rsid w:val="002E2E28"/>
    <w:rsid w:val="002E3035"/>
    <w:rsid w:val="002E32C4"/>
    <w:rsid w:val="002E38B1"/>
    <w:rsid w:val="002E3925"/>
    <w:rsid w:val="002E4318"/>
    <w:rsid w:val="002E4674"/>
    <w:rsid w:val="002E4E47"/>
    <w:rsid w:val="002E4FD3"/>
    <w:rsid w:val="002E529E"/>
    <w:rsid w:val="002E54E2"/>
    <w:rsid w:val="002E59B0"/>
    <w:rsid w:val="002E5BC0"/>
    <w:rsid w:val="002E5E04"/>
    <w:rsid w:val="002E61F7"/>
    <w:rsid w:val="002E6920"/>
    <w:rsid w:val="002E6C66"/>
    <w:rsid w:val="002E6E87"/>
    <w:rsid w:val="002E7470"/>
    <w:rsid w:val="002E779E"/>
    <w:rsid w:val="002E78AE"/>
    <w:rsid w:val="002E7AE9"/>
    <w:rsid w:val="002E7BB9"/>
    <w:rsid w:val="002F0598"/>
    <w:rsid w:val="002F06B3"/>
    <w:rsid w:val="002F07D1"/>
    <w:rsid w:val="002F092F"/>
    <w:rsid w:val="002F19DA"/>
    <w:rsid w:val="002F1ED1"/>
    <w:rsid w:val="002F2F06"/>
    <w:rsid w:val="002F2FB4"/>
    <w:rsid w:val="002F33F0"/>
    <w:rsid w:val="002F42E1"/>
    <w:rsid w:val="002F4A76"/>
    <w:rsid w:val="002F5743"/>
    <w:rsid w:val="002F5D25"/>
    <w:rsid w:val="002F61D1"/>
    <w:rsid w:val="002F6212"/>
    <w:rsid w:val="002F6225"/>
    <w:rsid w:val="002F6366"/>
    <w:rsid w:val="002F665F"/>
    <w:rsid w:val="002F6A91"/>
    <w:rsid w:val="002F721E"/>
    <w:rsid w:val="002F72C2"/>
    <w:rsid w:val="002F7A2A"/>
    <w:rsid w:val="002F7EB1"/>
    <w:rsid w:val="003004DA"/>
    <w:rsid w:val="0030066B"/>
    <w:rsid w:val="0030090A"/>
    <w:rsid w:val="00300CF9"/>
    <w:rsid w:val="00301E30"/>
    <w:rsid w:val="00302022"/>
    <w:rsid w:val="003021E8"/>
    <w:rsid w:val="003026FA"/>
    <w:rsid w:val="00302C06"/>
    <w:rsid w:val="00303190"/>
    <w:rsid w:val="003035C3"/>
    <w:rsid w:val="00303B83"/>
    <w:rsid w:val="0030426A"/>
    <w:rsid w:val="00304302"/>
    <w:rsid w:val="00304BAB"/>
    <w:rsid w:val="0030590A"/>
    <w:rsid w:val="00306A02"/>
    <w:rsid w:val="00306B3E"/>
    <w:rsid w:val="003070E2"/>
    <w:rsid w:val="00310103"/>
    <w:rsid w:val="00310318"/>
    <w:rsid w:val="00310F4E"/>
    <w:rsid w:val="00311607"/>
    <w:rsid w:val="00311F71"/>
    <w:rsid w:val="00311F7B"/>
    <w:rsid w:val="0031224B"/>
    <w:rsid w:val="003129D4"/>
    <w:rsid w:val="003130D6"/>
    <w:rsid w:val="00313393"/>
    <w:rsid w:val="00313585"/>
    <w:rsid w:val="003135F8"/>
    <w:rsid w:val="00313AA9"/>
    <w:rsid w:val="00313ED2"/>
    <w:rsid w:val="003141B1"/>
    <w:rsid w:val="003141D2"/>
    <w:rsid w:val="0031430B"/>
    <w:rsid w:val="00314398"/>
    <w:rsid w:val="0031450C"/>
    <w:rsid w:val="00314A67"/>
    <w:rsid w:val="00314C1E"/>
    <w:rsid w:val="00315F0F"/>
    <w:rsid w:val="00316070"/>
    <w:rsid w:val="00316B59"/>
    <w:rsid w:val="00316D57"/>
    <w:rsid w:val="00316E0D"/>
    <w:rsid w:val="0031721B"/>
    <w:rsid w:val="0031731D"/>
    <w:rsid w:val="003175DD"/>
    <w:rsid w:val="003176EA"/>
    <w:rsid w:val="00317BD3"/>
    <w:rsid w:val="00317C8B"/>
    <w:rsid w:val="00317E3C"/>
    <w:rsid w:val="00317F94"/>
    <w:rsid w:val="003204B3"/>
    <w:rsid w:val="00320B15"/>
    <w:rsid w:val="0032138C"/>
    <w:rsid w:val="00321499"/>
    <w:rsid w:val="00321CDB"/>
    <w:rsid w:val="00321ED4"/>
    <w:rsid w:val="003225E2"/>
    <w:rsid w:val="00322ADA"/>
    <w:rsid w:val="00322F21"/>
    <w:rsid w:val="0032362E"/>
    <w:rsid w:val="003238EF"/>
    <w:rsid w:val="0032414A"/>
    <w:rsid w:val="003243F4"/>
    <w:rsid w:val="003244D0"/>
    <w:rsid w:val="00324831"/>
    <w:rsid w:val="003248FC"/>
    <w:rsid w:val="00324DDE"/>
    <w:rsid w:val="00325307"/>
    <w:rsid w:val="003253D6"/>
    <w:rsid w:val="00325DDD"/>
    <w:rsid w:val="00325F56"/>
    <w:rsid w:val="00325FE7"/>
    <w:rsid w:val="00326975"/>
    <w:rsid w:val="00326DD3"/>
    <w:rsid w:val="003274BF"/>
    <w:rsid w:val="0032759E"/>
    <w:rsid w:val="00327907"/>
    <w:rsid w:val="00327C87"/>
    <w:rsid w:val="00327D47"/>
    <w:rsid w:val="003303DF"/>
    <w:rsid w:val="003306C3"/>
    <w:rsid w:val="00330766"/>
    <w:rsid w:val="00330F6E"/>
    <w:rsid w:val="003318A3"/>
    <w:rsid w:val="00331D6B"/>
    <w:rsid w:val="00332CAE"/>
    <w:rsid w:val="00333592"/>
    <w:rsid w:val="0033368C"/>
    <w:rsid w:val="00333842"/>
    <w:rsid w:val="00333939"/>
    <w:rsid w:val="00333D0C"/>
    <w:rsid w:val="003340C9"/>
    <w:rsid w:val="00334CB3"/>
    <w:rsid w:val="00335052"/>
    <w:rsid w:val="0033511C"/>
    <w:rsid w:val="00335252"/>
    <w:rsid w:val="00335C2B"/>
    <w:rsid w:val="00335E3F"/>
    <w:rsid w:val="00336CCA"/>
    <w:rsid w:val="0033708D"/>
    <w:rsid w:val="003370D1"/>
    <w:rsid w:val="0033759E"/>
    <w:rsid w:val="0033766E"/>
    <w:rsid w:val="0033794D"/>
    <w:rsid w:val="00337DA2"/>
    <w:rsid w:val="00340304"/>
    <w:rsid w:val="00340D56"/>
    <w:rsid w:val="00341138"/>
    <w:rsid w:val="0034114E"/>
    <w:rsid w:val="0034148E"/>
    <w:rsid w:val="00341C71"/>
    <w:rsid w:val="00342A26"/>
    <w:rsid w:val="00342B0C"/>
    <w:rsid w:val="00343111"/>
    <w:rsid w:val="003436E2"/>
    <w:rsid w:val="003443C9"/>
    <w:rsid w:val="00344789"/>
    <w:rsid w:val="00344DA9"/>
    <w:rsid w:val="003457D4"/>
    <w:rsid w:val="003462F2"/>
    <w:rsid w:val="00346766"/>
    <w:rsid w:val="0034695C"/>
    <w:rsid w:val="00346AE2"/>
    <w:rsid w:val="003476DD"/>
    <w:rsid w:val="003479DA"/>
    <w:rsid w:val="00347D4B"/>
    <w:rsid w:val="00347D5F"/>
    <w:rsid w:val="00350129"/>
    <w:rsid w:val="003511A7"/>
    <w:rsid w:val="00352416"/>
    <w:rsid w:val="0035287A"/>
    <w:rsid w:val="00352AA8"/>
    <w:rsid w:val="00352D1D"/>
    <w:rsid w:val="00353323"/>
    <w:rsid w:val="00353FBD"/>
    <w:rsid w:val="00353FDF"/>
    <w:rsid w:val="00354306"/>
    <w:rsid w:val="00354B6B"/>
    <w:rsid w:val="00354C08"/>
    <w:rsid w:val="00354CF9"/>
    <w:rsid w:val="00354D2B"/>
    <w:rsid w:val="00355E5E"/>
    <w:rsid w:val="00355E79"/>
    <w:rsid w:val="0035692F"/>
    <w:rsid w:val="0035696F"/>
    <w:rsid w:val="00357890"/>
    <w:rsid w:val="00357AE2"/>
    <w:rsid w:val="00360319"/>
    <w:rsid w:val="003607D1"/>
    <w:rsid w:val="00361066"/>
    <w:rsid w:val="00361637"/>
    <w:rsid w:val="003619F5"/>
    <w:rsid w:val="00361CDF"/>
    <w:rsid w:val="00361D63"/>
    <w:rsid w:val="00361F6F"/>
    <w:rsid w:val="00362649"/>
    <w:rsid w:val="00363030"/>
    <w:rsid w:val="00363B61"/>
    <w:rsid w:val="0036426A"/>
    <w:rsid w:val="00364296"/>
    <w:rsid w:val="003646CE"/>
    <w:rsid w:val="00364DAE"/>
    <w:rsid w:val="0036594A"/>
    <w:rsid w:val="0036637F"/>
    <w:rsid w:val="003666B5"/>
    <w:rsid w:val="00366751"/>
    <w:rsid w:val="003674E5"/>
    <w:rsid w:val="00367644"/>
    <w:rsid w:val="003677AE"/>
    <w:rsid w:val="00367F30"/>
    <w:rsid w:val="0037040E"/>
    <w:rsid w:val="003706C3"/>
    <w:rsid w:val="003706E5"/>
    <w:rsid w:val="003708EA"/>
    <w:rsid w:val="0037174D"/>
    <w:rsid w:val="00371778"/>
    <w:rsid w:val="00371C52"/>
    <w:rsid w:val="00371FFC"/>
    <w:rsid w:val="003725C0"/>
    <w:rsid w:val="00372A3C"/>
    <w:rsid w:val="00373461"/>
    <w:rsid w:val="00373C3B"/>
    <w:rsid w:val="00373CB9"/>
    <w:rsid w:val="003746BB"/>
    <w:rsid w:val="00374A3E"/>
    <w:rsid w:val="00374EA4"/>
    <w:rsid w:val="003757E1"/>
    <w:rsid w:val="003758EC"/>
    <w:rsid w:val="00376359"/>
    <w:rsid w:val="00376A90"/>
    <w:rsid w:val="00376B00"/>
    <w:rsid w:val="00376C25"/>
    <w:rsid w:val="003771A9"/>
    <w:rsid w:val="0037757A"/>
    <w:rsid w:val="003776A4"/>
    <w:rsid w:val="00377B8D"/>
    <w:rsid w:val="00377D6E"/>
    <w:rsid w:val="00377E44"/>
    <w:rsid w:val="00380241"/>
    <w:rsid w:val="00380822"/>
    <w:rsid w:val="00380C85"/>
    <w:rsid w:val="003810B1"/>
    <w:rsid w:val="00381368"/>
    <w:rsid w:val="003819A7"/>
    <w:rsid w:val="00381BBA"/>
    <w:rsid w:val="00382286"/>
    <w:rsid w:val="003824F1"/>
    <w:rsid w:val="00382801"/>
    <w:rsid w:val="00382DD8"/>
    <w:rsid w:val="00382FF7"/>
    <w:rsid w:val="00383092"/>
    <w:rsid w:val="003833DD"/>
    <w:rsid w:val="00383437"/>
    <w:rsid w:val="00384330"/>
    <w:rsid w:val="00384891"/>
    <w:rsid w:val="00384A88"/>
    <w:rsid w:val="00384A89"/>
    <w:rsid w:val="00384AB6"/>
    <w:rsid w:val="00384D25"/>
    <w:rsid w:val="0038560A"/>
    <w:rsid w:val="0038571F"/>
    <w:rsid w:val="00385DB0"/>
    <w:rsid w:val="003860AE"/>
    <w:rsid w:val="00386248"/>
    <w:rsid w:val="00386643"/>
    <w:rsid w:val="00386A8E"/>
    <w:rsid w:val="00386D80"/>
    <w:rsid w:val="00386FC6"/>
    <w:rsid w:val="003873DF"/>
    <w:rsid w:val="003876DD"/>
    <w:rsid w:val="00387C32"/>
    <w:rsid w:val="0039051F"/>
    <w:rsid w:val="00390AF4"/>
    <w:rsid w:val="00390B0A"/>
    <w:rsid w:val="00390D5D"/>
    <w:rsid w:val="00390FB1"/>
    <w:rsid w:val="003919BB"/>
    <w:rsid w:val="00391D36"/>
    <w:rsid w:val="00391F46"/>
    <w:rsid w:val="003920F4"/>
    <w:rsid w:val="003925D2"/>
    <w:rsid w:val="0039286A"/>
    <w:rsid w:val="00392D4A"/>
    <w:rsid w:val="00393371"/>
    <w:rsid w:val="0039370E"/>
    <w:rsid w:val="00393B47"/>
    <w:rsid w:val="00393B88"/>
    <w:rsid w:val="00394033"/>
    <w:rsid w:val="003941FD"/>
    <w:rsid w:val="00394A23"/>
    <w:rsid w:val="00394A32"/>
    <w:rsid w:val="00394DEE"/>
    <w:rsid w:val="00395970"/>
    <w:rsid w:val="00396B6C"/>
    <w:rsid w:val="00396C49"/>
    <w:rsid w:val="003973CE"/>
    <w:rsid w:val="0039766D"/>
    <w:rsid w:val="0039775D"/>
    <w:rsid w:val="00397A3A"/>
    <w:rsid w:val="003A024E"/>
    <w:rsid w:val="003A048E"/>
    <w:rsid w:val="003A0B1A"/>
    <w:rsid w:val="003A0DDF"/>
    <w:rsid w:val="003A0F2F"/>
    <w:rsid w:val="003A0F35"/>
    <w:rsid w:val="003A102B"/>
    <w:rsid w:val="003A1A18"/>
    <w:rsid w:val="003A1B37"/>
    <w:rsid w:val="003A2F55"/>
    <w:rsid w:val="003A362E"/>
    <w:rsid w:val="003A39C7"/>
    <w:rsid w:val="003A39E7"/>
    <w:rsid w:val="003A3A22"/>
    <w:rsid w:val="003A425E"/>
    <w:rsid w:val="003A42A1"/>
    <w:rsid w:val="003A46CC"/>
    <w:rsid w:val="003A5B29"/>
    <w:rsid w:val="003A5E97"/>
    <w:rsid w:val="003A63F8"/>
    <w:rsid w:val="003A68CC"/>
    <w:rsid w:val="003A6A25"/>
    <w:rsid w:val="003A6AEA"/>
    <w:rsid w:val="003A6EAF"/>
    <w:rsid w:val="003A75FA"/>
    <w:rsid w:val="003A7F61"/>
    <w:rsid w:val="003A7FDF"/>
    <w:rsid w:val="003B042B"/>
    <w:rsid w:val="003B05DE"/>
    <w:rsid w:val="003B07A9"/>
    <w:rsid w:val="003B0F61"/>
    <w:rsid w:val="003B1828"/>
    <w:rsid w:val="003B185A"/>
    <w:rsid w:val="003B1B0D"/>
    <w:rsid w:val="003B22DF"/>
    <w:rsid w:val="003B3A28"/>
    <w:rsid w:val="003B4760"/>
    <w:rsid w:val="003B4ED1"/>
    <w:rsid w:val="003B503F"/>
    <w:rsid w:val="003B53E6"/>
    <w:rsid w:val="003B5415"/>
    <w:rsid w:val="003B562B"/>
    <w:rsid w:val="003B57BC"/>
    <w:rsid w:val="003B6802"/>
    <w:rsid w:val="003B6894"/>
    <w:rsid w:val="003B6E7A"/>
    <w:rsid w:val="003B7565"/>
    <w:rsid w:val="003B7897"/>
    <w:rsid w:val="003B79F6"/>
    <w:rsid w:val="003C009A"/>
    <w:rsid w:val="003C0118"/>
    <w:rsid w:val="003C0563"/>
    <w:rsid w:val="003C0868"/>
    <w:rsid w:val="003C0B92"/>
    <w:rsid w:val="003C259E"/>
    <w:rsid w:val="003C30FC"/>
    <w:rsid w:val="003C3746"/>
    <w:rsid w:val="003C38F0"/>
    <w:rsid w:val="003C3999"/>
    <w:rsid w:val="003C3BE3"/>
    <w:rsid w:val="003C4B56"/>
    <w:rsid w:val="003C53BE"/>
    <w:rsid w:val="003C56E3"/>
    <w:rsid w:val="003C5A7B"/>
    <w:rsid w:val="003C62BE"/>
    <w:rsid w:val="003C63DB"/>
    <w:rsid w:val="003C6647"/>
    <w:rsid w:val="003C68ED"/>
    <w:rsid w:val="003C69F9"/>
    <w:rsid w:val="003C6C97"/>
    <w:rsid w:val="003C76F1"/>
    <w:rsid w:val="003C7961"/>
    <w:rsid w:val="003C7AD4"/>
    <w:rsid w:val="003D0207"/>
    <w:rsid w:val="003D06BD"/>
    <w:rsid w:val="003D0B1F"/>
    <w:rsid w:val="003D1786"/>
    <w:rsid w:val="003D19D8"/>
    <w:rsid w:val="003D35E9"/>
    <w:rsid w:val="003D436D"/>
    <w:rsid w:val="003D4476"/>
    <w:rsid w:val="003D48ED"/>
    <w:rsid w:val="003D49A0"/>
    <w:rsid w:val="003D4FF7"/>
    <w:rsid w:val="003D5506"/>
    <w:rsid w:val="003D5930"/>
    <w:rsid w:val="003D6828"/>
    <w:rsid w:val="003D6A0B"/>
    <w:rsid w:val="003D74E0"/>
    <w:rsid w:val="003D772B"/>
    <w:rsid w:val="003E0199"/>
    <w:rsid w:val="003E0283"/>
    <w:rsid w:val="003E05CB"/>
    <w:rsid w:val="003E07C0"/>
    <w:rsid w:val="003E0FA8"/>
    <w:rsid w:val="003E1677"/>
    <w:rsid w:val="003E1848"/>
    <w:rsid w:val="003E1B4D"/>
    <w:rsid w:val="003E207C"/>
    <w:rsid w:val="003E2567"/>
    <w:rsid w:val="003E28D4"/>
    <w:rsid w:val="003E2995"/>
    <w:rsid w:val="003E2D27"/>
    <w:rsid w:val="003E2E3A"/>
    <w:rsid w:val="003E3116"/>
    <w:rsid w:val="003E31EB"/>
    <w:rsid w:val="003E333B"/>
    <w:rsid w:val="003E3485"/>
    <w:rsid w:val="003E4617"/>
    <w:rsid w:val="003E4778"/>
    <w:rsid w:val="003E48BC"/>
    <w:rsid w:val="003E4D9F"/>
    <w:rsid w:val="003E4E10"/>
    <w:rsid w:val="003E5081"/>
    <w:rsid w:val="003E656A"/>
    <w:rsid w:val="003E6741"/>
    <w:rsid w:val="003E6D72"/>
    <w:rsid w:val="003E72BC"/>
    <w:rsid w:val="003E7631"/>
    <w:rsid w:val="003E763D"/>
    <w:rsid w:val="003F0E0E"/>
    <w:rsid w:val="003F114D"/>
    <w:rsid w:val="003F12AD"/>
    <w:rsid w:val="003F160E"/>
    <w:rsid w:val="003F1B13"/>
    <w:rsid w:val="003F22CD"/>
    <w:rsid w:val="003F305C"/>
    <w:rsid w:val="003F37A0"/>
    <w:rsid w:val="003F3A77"/>
    <w:rsid w:val="003F4381"/>
    <w:rsid w:val="003F44DB"/>
    <w:rsid w:val="003F4635"/>
    <w:rsid w:val="003F485B"/>
    <w:rsid w:val="003F50F0"/>
    <w:rsid w:val="003F55B3"/>
    <w:rsid w:val="003F598A"/>
    <w:rsid w:val="003F5F5D"/>
    <w:rsid w:val="003F678C"/>
    <w:rsid w:val="003F6B56"/>
    <w:rsid w:val="003F6D4D"/>
    <w:rsid w:val="003F7483"/>
    <w:rsid w:val="003F77BC"/>
    <w:rsid w:val="003F7A64"/>
    <w:rsid w:val="003F7B7D"/>
    <w:rsid w:val="003F7CBE"/>
    <w:rsid w:val="00400258"/>
    <w:rsid w:val="00401BA3"/>
    <w:rsid w:val="004020ED"/>
    <w:rsid w:val="0040248E"/>
    <w:rsid w:val="0040270C"/>
    <w:rsid w:val="0040279D"/>
    <w:rsid w:val="00402A5B"/>
    <w:rsid w:val="00402B94"/>
    <w:rsid w:val="00402ED9"/>
    <w:rsid w:val="00403591"/>
    <w:rsid w:val="00403AFE"/>
    <w:rsid w:val="00403C3F"/>
    <w:rsid w:val="00403CDB"/>
    <w:rsid w:val="00403DAD"/>
    <w:rsid w:val="00404A5B"/>
    <w:rsid w:val="00404C0F"/>
    <w:rsid w:val="004050E8"/>
    <w:rsid w:val="004053C4"/>
    <w:rsid w:val="004053D5"/>
    <w:rsid w:val="00405579"/>
    <w:rsid w:val="004056AE"/>
    <w:rsid w:val="0040592B"/>
    <w:rsid w:val="00405A83"/>
    <w:rsid w:val="00405E3D"/>
    <w:rsid w:val="00405F49"/>
    <w:rsid w:val="00405FF2"/>
    <w:rsid w:val="00406529"/>
    <w:rsid w:val="004068B1"/>
    <w:rsid w:val="00406930"/>
    <w:rsid w:val="00406F1F"/>
    <w:rsid w:val="004074FF"/>
    <w:rsid w:val="00407939"/>
    <w:rsid w:val="00410809"/>
    <w:rsid w:val="0041090A"/>
    <w:rsid w:val="004109F6"/>
    <w:rsid w:val="00410A19"/>
    <w:rsid w:val="00412172"/>
    <w:rsid w:val="00412184"/>
    <w:rsid w:val="004124BD"/>
    <w:rsid w:val="004129C5"/>
    <w:rsid w:val="00412D6C"/>
    <w:rsid w:val="00413163"/>
    <w:rsid w:val="0041330B"/>
    <w:rsid w:val="00413B4C"/>
    <w:rsid w:val="00413C73"/>
    <w:rsid w:val="00414FDE"/>
    <w:rsid w:val="00415121"/>
    <w:rsid w:val="00415D80"/>
    <w:rsid w:val="00415F0F"/>
    <w:rsid w:val="004160AC"/>
    <w:rsid w:val="0041622C"/>
    <w:rsid w:val="0041632D"/>
    <w:rsid w:val="00416660"/>
    <w:rsid w:val="00416DB5"/>
    <w:rsid w:val="0041726A"/>
    <w:rsid w:val="004173EF"/>
    <w:rsid w:val="004200B5"/>
    <w:rsid w:val="00420A55"/>
    <w:rsid w:val="00420D27"/>
    <w:rsid w:val="00420F28"/>
    <w:rsid w:val="00420F4A"/>
    <w:rsid w:val="004212EC"/>
    <w:rsid w:val="004217A5"/>
    <w:rsid w:val="00421C2A"/>
    <w:rsid w:val="00421DE6"/>
    <w:rsid w:val="00422761"/>
    <w:rsid w:val="00422849"/>
    <w:rsid w:val="00422968"/>
    <w:rsid w:val="00422C37"/>
    <w:rsid w:val="00422E73"/>
    <w:rsid w:val="00423087"/>
    <w:rsid w:val="0042348B"/>
    <w:rsid w:val="00423717"/>
    <w:rsid w:val="00423832"/>
    <w:rsid w:val="00423FDB"/>
    <w:rsid w:val="0042418D"/>
    <w:rsid w:val="0042427A"/>
    <w:rsid w:val="004243DE"/>
    <w:rsid w:val="004244D1"/>
    <w:rsid w:val="0042472D"/>
    <w:rsid w:val="004248CC"/>
    <w:rsid w:val="0042495F"/>
    <w:rsid w:val="00424CA1"/>
    <w:rsid w:val="00424E06"/>
    <w:rsid w:val="00424FA4"/>
    <w:rsid w:val="00425DE6"/>
    <w:rsid w:val="00426302"/>
    <w:rsid w:val="00427512"/>
    <w:rsid w:val="00427734"/>
    <w:rsid w:val="00427C75"/>
    <w:rsid w:val="004308F7"/>
    <w:rsid w:val="0043112A"/>
    <w:rsid w:val="004316CE"/>
    <w:rsid w:val="00431C97"/>
    <w:rsid w:val="00431EFA"/>
    <w:rsid w:val="004320BE"/>
    <w:rsid w:val="004322E8"/>
    <w:rsid w:val="004324AB"/>
    <w:rsid w:val="004324C7"/>
    <w:rsid w:val="00432952"/>
    <w:rsid w:val="00432EC3"/>
    <w:rsid w:val="00434807"/>
    <w:rsid w:val="0043524E"/>
    <w:rsid w:val="00435573"/>
    <w:rsid w:val="00435725"/>
    <w:rsid w:val="0043572E"/>
    <w:rsid w:val="00435BD5"/>
    <w:rsid w:val="00435C7A"/>
    <w:rsid w:val="004361ED"/>
    <w:rsid w:val="004362D5"/>
    <w:rsid w:val="00436A8C"/>
    <w:rsid w:val="004372B9"/>
    <w:rsid w:val="004373D8"/>
    <w:rsid w:val="00437549"/>
    <w:rsid w:val="004376C1"/>
    <w:rsid w:val="004379DB"/>
    <w:rsid w:val="00437E15"/>
    <w:rsid w:val="004409A7"/>
    <w:rsid w:val="00440A17"/>
    <w:rsid w:val="00441413"/>
    <w:rsid w:val="004414E2"/>
    <w:rsid w:val="00441558"/>
    <w:rsid w:val="00441A26"/>
    <w:rsid w:val="00441CD8"/>
    <w:rsid w:val="00441D43"/>
    <w:rsid w:val="00441DFC"/>
    <w:rsid w:val="004420A4"/>
    <w:rsid w:val="00442304"/>
    <w:rsid w:val="004434B8"/>
    <w:rsid w:val="00443B25"/>
    <w:rsid w:val="00444021"/>
    <w:rsid w:val="00444166"/>
    <w:rsid w:val="00444A82"/>
    <w:rsid w:val="0044522D"/>
    <w:rsid w:val="0044543E"/>
    <w:rsid w:val="00445634"/>
    <w:rsid w:val="00446D7B"/>
    <w:rsid w:val="004472EC"/>
    <w:rsid w:val="004473C8"/>
    <w:rsid w:val="004476FE"/>
    <w:rsid w:val="0045012A"/>
    <w:rsid w:val="0045027E"/>
    <w:rsid w:val="00450433"/>
    <w:rsid w:val="00450813"/>
    <w:rsid w:val="00450AF6"/>
    <w:rsid w:val="00450B03"/>
    <w:rsid w:val="00452137"/>
    <w:rsid w:val="004522E9"/>
    <w:rsid w:val="004527D6"/>
    <w:rsid w:val="00452C81"/>
    <w:rsid w:val="004544AF"/>
    <w:rsid w:val="00454B03"/>
    <w:rsid w:val="00455790"/>
    <w:rsid w:val="004558B4"/>
    <w:rsid w:val="00455B3E"/>
    <w:rsid w:val="00456291"/>
    <w:rsid w:val="0045670E"/>
    <w:rsid w:val="0045699E"/>
    <w:rsid w:val="00457625"/>
    <w:rsid w:val="004600E4"/>
    <w:rsid w:val="00460BD0"/>
    <w:rsid w:val="00460C25"/>
    <w:rsid w:val="004611E5"/>
    <w:rsid w:val="0046133A"/>
    <w:rsid w:val="004613F3"/>
    <w:rsid w:val="00461EA4"/>
    <w:rsid w:val="00461FAE"/>
    <w:rsid w:val="0046285D"/>
    <w:rsid w:val="00462B4A"/>
    <w:rsid w:val="00462B63"/>
    <w:rsid w:val="00463C3B"/>
    <w:rsid w:val="00463FC8"/>
    <w:rsid w:val="00464CAC"/>
    <w:rsid w:val="0046538A"/>
    <w:rsid w:val="00465C4A"/>
    <w:rsid w:val="00465C68"/>
    <w:rsid w:val="00465F28"/>
    <w:rsid w:val="0046610E"/>
    <w:rsid w:val="004665A3"/>
    <w:rsid w:val="00466DF6"/>
    <w:rsid w:val="00466EB7"/>
    <w:rsid w:val="004678E3"/>
    <w:rsid w:val="00467EAA"/>
    <w:rsid w:val="004704E8"/>
    <w:rsid w:val="0047057D"/>
    <w:rsid w:val="00470936"/>
    <w:rsid w:val="00470CFB"/>
    <w:rsid w:val="00471630"/>
    <w:rsid w:val="00471DFE"/>
    <w:rsid w:val="00471F78"/>
    <w:rsid w:val="00471F8F"/>
    <w:rsid w:val="004723F6"/>
    <w:rsid w:val="0047250C"/>
    <w:rsid w:val="004729AC"/>
    <w:rsid w:val="004737AB"/>
    <w:rsid w:val="00473ED5"/>
    <w:rsid w:val="00474148"/>
    <w:rsid w:val="00474699"/>
    <w:rsid w:val="00474809"/>
    <w:rsid w:val="004748FE"/>
    <w:rsid w:val="0047516F"/>
    <w:rsid w:val="00475615"/>
    <w:rsid w:val="0047656C"/>
    <w:rsid w:val="004778EB"/>
    <w:rsid w:val="00477C78"/>
    <w:rsid w:val="004811B2"/>
    <w:rsid w:val="00481587"/>
    <w:rsid w:val="004819F7"/>
    <w:rsid w:val="00481AA8"/>
    <w:rsid w:val="0048245D"/>
    <w:rsid w:val="00482724"/>
    <w:rsid w:val="00482971"/>
    <w:rsid w:val="00482DB4"/>
    <w:rsid w:val="0048348E"/>
    <w:rsid w:val="00483C15"/>
    <w:rsid w:val="00483F58"/>
    <w:rsid w:val="00483FA5"/>
    <w:rsid w:val="00484475"/>
    <w:rsid w:val="00485519"/>
    <w:rsid w:val="004855B3"/>
    <w:rsid w:val="00485CEE"/>
    <w:rsid w:val="00485CFF"/>
    <w:rsid w:val="00486222"/>
    <w:rsid w:val="00486322"/>
    <w:rsid w:val="0048654E"/>
    <w:rsid w:val="00486C57"/>
    <w:rsid w:val="004870AB"/>
    <w:rsid w:val="0048754B"/>
    <w:rsid w:val="00487669"/>
    <w:rsid w:val="00487FB4"/>
    <w:rsid w:val="00490081"/>
    <w:rsid w:val="00490171"/>
    <w:rsid w:val="00490442"/>
    <w:rsid w:val="00490696"/>
    <w:rsid w:val="00490D6C"/>
    <w:rsid w:val="00491092"/>
    <w:rsid w:val="0049118A"/>
    <w:rsid w:val="004923F3"/>
    <w:rsid w:val="004929A0"/>
    <w:rsid w:val="00492D18"/>
    <w:rsid w:val="00492EBF"/>
    <w:rsid w:val="00493322"/>
    <w:rsid w:val="004933BE"/>
    <w:rsid w:val="00493426"/>
    <w:rsid w:val="004936DA"/>
    <w:rsid w:val="00493B91"/>
    <w:rsid w:val="00493BD3"/>
    <w:rsid w:val="00493CF0"/>
    <w:rsid w:val="00494191"/>
    <w:rsid w:val="0049460D"/>
    <w:rsid w:val="00494797"/>
    <w:rsid w:val="00495E01"/>
    <w:rsid w:val="004973E1"/>
    <w:rsid w:val="004A13C6"/>
    <w:rsid w:val="004A1819"/>
    <w:rsid w:val="004A18A4"/>
    <w:rsid w:val="004A1A19"/>
    <w:rsid w:val="004A1A4F"/>
    <w:rsid w:val="004A23C3"/>
    <w:rsid w:val="004A2478"/>
    <w:rsid w:val="004A3DD7"/>
    <w:rsid w:val="004A415C"/>
    <w:rsid w:val="004A4301"/>
    <w:rsid w:val="004A44F2"/>
    <w:rsid w:val="004A4AC2"/>
    <w:rsid w:val="004A4EF2"/>
    <w:rsid w:val="004A5928"/>
    <w:rsid w:val="004A598F"/>
    <w:rsid w:val="004A59EA"/>
    <w:rsid w:val="004A658F"/>
    <w:rsid w:val="004A6901"/>
    <w:rsid w:val="004A6D06"/>
    <w:rsid w:val="004A70FF"/>
    <w:rsid w:val="004A7512"/>
    <w:rsid w:val="004A760C"/>
    <w:rsid w:val="004A7B91"/>
    <w:rsid w:val="004A7D6B"/>
    <w:rsid w:val="004A7EF2"/>
    <w:rsid w:val="004B0A93"/>
    <w:rsid w:val="004B1A26"/>
    <w:rsid w:val="004B1B66"/>
    <w:rsid w:val="004B2569"/>
    <w:rsid w:val="004B280A"/>
    <w:rsid w:val="004B2E84"/>
    <w:rsid w:val="004B3022"/>
    <w:rsid w:val="004B31EB"/>
    <w:rsid w:val="004B3446"/>
    <w:rsid w:val="004B37A8"/>
    <w:rsid w:val="004B388A"/>
    <w:rsid w:val="004B3C47"/>
    <w:rsid w:val="004B3C64"/>
    <w:rsid w:val="004B3E69"/>
    <w:rsid w:val="004B455B"/>
    <w:rsid w:val="004B4EAD"/>
    <w:rsid w:val="004B5155"/>
    <w:rsid w:val="004B51DE"/>
    <w:rsid w:val="004B5428"/>
    <w:rsid w:val="004B56B2"/>
    <w:rsid w:val="004B60D1"/>
    <w:rsid w:val="004B660B"/>
    <w:rsid w:val="004B6A4B"/>
    <w:rsid w:val="004B6FBF"/>
    <w:rsid w:val="004B77B0"/>
    <w:rsid w:val="004C0722"/>
    <w:rsid w:val="004C08BA"/>
    <w:rsid w:val="004C0F93"/>
    <w:rsid w:val="004C109E"/>
    <w:rsid w:val="004C13CA"/>
    <w:rsid w:val="004C16BB"/>
    <w:rsid w:val="004C1BAD"/>
    <w:rsid w:val="004C277B"/>
    <w:rsid w:val="004C2825"/>
    <w:rsid w:val="004C2A46"/>
    <w:rsid w:val="004C2AA3"/>
    <w:rsid w:val="004C39D3"/>
    <w:rsid w:val="004C3D62"/>
    <w:rsid w:val="004C3EF8"/>
    <w:rsid w:val="004C4164"/>
    <w:rsid w:val="004C4165"/>
    <w:rsid w:val="004C458F"/>
    <w:rsid w:val="004C4A74"/>
    <w:rsid w:val="004C5042"/>
    <w:rsid w:val="004C5516"/>
    <w:rsid w:val="004C6911"/>
    <w:rsid w:val="004C69DA"/>
    <w:rsid w:val="004C6BC9"/>
    <w:rsid w:val="004C6ED8"/>
    <w:rsid w:val="004C7034"/>
    <w:rsid w:val="004C741F"/>
    <w:rsid w:val="004C7A08"/>
    <w:rsid w:val="004C7A1C"/>
    <w:rsid w:val="004C7E3A"/>
    <w:rsid w:val="004C7FCD"/>
    <w:rsid w:val="004D03A4"/>
    <w:rsid w:val="004D1460"/>
    <w:rsid w:val="004D177F"/>
    <w:rsid w:val="004D1AA1"/>
    <w:rsid w:val="004D1B98"/>
    <w:rsid w:val="004D1E67"/>
    <w:rsid w:val="004D2AC8"/>
    <w:rsid w:val="004D2B86"/>
    <w:rsid w:val="004D2F6C"/>
    <w:rsid w:val="004D3076"/>
    <w:rsid w:val="004D3898"/>
    <w:rsid w:val="004D3A3E"/>
    <w:rsid w:val="004D3A84"/>
    <w:rsid w:val="004D5178"/>
    <w:rsid w:val="004D626E"/>
    <w:rsid w:val="004D674F"/>
    <w:rsid w:val="004D6A4E"/>
    <w:rsid w:val="004D6E3B"/>
    <w:rsid w:val="004D76D3"/>
    <w:rsid w:val="004E04C6"/>
    <w:rsid w:val="004E0844"/>
    <w:rsid w:val="004E0904"/>
    <w:rsid w:val="004E0AED"/>
    <w:rsid w:val="004E116B"/>
    <w:rsid w:val="004E1706"/>
    <w:rsid w:val="004E1F69"/>
    <w:rsid w:val="004E2493"/>
    <w:rsid w:val="004E2908"/>
    <w:rsid w:val="004E3046"/>
    <w:rsid w:val="004E3EE5"/>
    <w:rsid w:val="004E4372"/>
    <w:rsid w:val="004E44B9"/>
    <w:rsid w:val="004E492C"/>
    <w:rsid w:val="004E54A1"/>
    <w:rsid w:val="004E54CA"/>
    <w:rsid w:val="004E5558"/>
    <w:rsid w:val="004E59E2"/>
    <w:rsid w:val="004E63E7"/>
    <w:rsid w:val="004E79DA"/>
    <w:rsid w:val="004E7F40"/>
    <w:rsid w:val="004F014A"/>
    <w:rsid w:val="004F03A1"/>
    <w:rsid w:val="004F04AE"/>
    <w:rsid w:val="004F18A4"/>
    <w:rsid w:val="004F1A38"/>
    <w:rsid w:val="004F1C99"/>
    <w:rsid w:val="004F1ED6"/>
    <w:rsid w:val="004F1F0F"/>
    <w:rsid w:val="004F21F5"/>
    <w:rsid w:val="004F2804"/>
    <w:rsid w:val="004F280F"/>
    <w:rsid w:val="004F28DD"/>
    <w:rsid w:val="004F28E6"/>
    <w:rsid w:val="004F2A9A"/>
    <w:rsid w:val="004F2BA5"/>
    <w:rsid w:val="004F2D0B"/>
    <w:rsid w:val="004F2EFB"/>
    <w:rsid w:val="004F3108"/>
    <w:rsid w:val="004F39D0"/>
    <w:rsid w:val="004F3C95"/>
    <w:rsid w:val="004F3ED2"/>
    <w:rsid w:val="004F4054"/>
    <w:rsid w:val="004F48CA"/>
    <w:rsid w:val="004F490A"/>
    <w:rsid w:val="004F4981"/>
    <w:rsid w:val="004F54D5"/>
    <w:rsid w:val="004F5C84"/>
    <w:rsid w:val="004F5EB1"/>
    <w:rsid w:val="004F6C67"/>
    <w:rsid w:val="004F712A"/>
    <w:rsid w:val="004F731E"/>
    <w:rsid w:val="004F767D"/>
    <w:rsid w:val="004F77C2"/>
    <w:rsid w:val="00500145"/>
    <w:rsid w:val="005001D6"/>
    <w:rsid w:val="00500B03"/>
    <w:rsid w:val="00500EBA"/>
    <w:rsid w:val="00500EDB"/>
    <w:rsid w:val="00501AD3"/>
    <w:rsid w:val="00501C72"/>
    <w:rsid w:val="00501D86"/>
    <w:rsid w:val="00502490"/>
    <w:rsid w:val="00502D33"/>
    <w:rsid w:val="0050320B"/>
    <w:rsid w:val="00503566"/>
    <w:rsid w:val="00503CA5"/>
    <w:rsid w:val="005044A8"/>
    <w:rsid w:val="00504502"/>
    <w:rsid w:val="005046E9"/>
    <w:rsid w:val="00504820"/>
    <w:rsid w:val="0050485D"/>
    <w:rsid w:val="00504D3D"/>
    <w:rsid w:val="00504F97"/>
    <w:rsid w:val="00505158"/>
    <w:rsid w:val="00505295"/>
    <w:rsid w:val="0050667F"/>
    <w:rsid w:val="00507235"/>
    <w:rsid w:val="0051036D"/>
    <w:rsid w:val="005118B6"/>
    <w:rsid w:val="00512092"/>
    <w:rsid w:val="00512427"/>
    <w:rsid w:val="0051299C"/>
    <w:rsid w:val="00513439"/>
    <w:rsid w:val="005141FF"/>
    <w:rsid w:val="00514364"/>
    <w:rsid w:val="00514685"/>
    <w:rsid w:val="00514795"/>
    <w:rsid w:val="00514EF7"/>
    <w:rsid w:val="005151F4"/>
    <w:rsid w:val="0051564B"/>
    <w:rsid w:val="00515A10"/>
    <w:rsid w:val="005165CF"/>
    <w:rsid w:val="00516E83"/>
    <w:rsid w:val="0052057F"/>
    <w:rsid w:val="005206A0"/>
    <w:rsid w:val="005210AE"/>
    <w:rsid w:val="0052247B"/>
    <w:rsid w:val="005230D1"/>
    <w:rsid w:val="005234E2"/>
    <w:rsid w:val="00523597"/>
    <w:rsid w:val="00523C05"/>
    <w:rsid w:val="00523CCF"/>
    <w:rsid w:val="00523E6F"/>
    <w:rsid w:val="005265BA"/>
    <w:rsid w:val="005266EF"/>
    <w:rsid w:val="00526945"/>
    <w:rsid w:val="00526E46"/>
    <w:rsid w:val="005270FF"/>
    <w:rsid w:val="00527271"/>
    <w:rsid w:val="00527601"/>
    <w:rsid w:val="00527C58"/>
    <w:rsid w:val="00532894"/>
    <w:rsid w:val="00532FE7"/>
    <w:rsid w:val="005330CE"/>
    <w:rsid w:val="005334C8"/>
    <w:rsid w:val="005337AA"/>
    <w:rsid w:val="00533D42"/>
    <w:rsid w:val="00533F58"/>
    <w:rsid w:val="005355FC"/>
    <w:rsid w:val="005356DC"/>
    <w:rsid w:val="00535827"/>
    <w:rsid w:val="0053586F"/>
    <w:rsid w:val="00536133"/>
    <w:rsid w:val="005365A0"/>
    <w:rsid w:val="0053703A"/>
    <w:rsid w:val="005375EA"/>
    <w:rsid w:val="0053760B"/>
    <w:rsid w:val="00537848"/>
    <w:rsid w:val="00537965"/>
    <w:rsid w:val="005379E5"/>
    <w:rsid w:val="00540457"/>
    <w:rsid w:val="00540808"/>
    <w:rsid w:val="005408F1"/>
    <w:rsid w:val="00540904"/>
    <w:rsid w:val="00540CAC"/>
    <w:rsid w:val="005411E6"/>
    <w:rsid w:val="0054221B"/>
    <w:rsid w:val="00542276"/>
    <w:rsid w:val="0054304B"/>
    <w:rsid w:val="005441AD"/>
    <w:rsid w:val="00544562"/>
    <w:rsid w:val="005446E4"/>
    <w:rsid w:val="0054514A"/>
    <w:rsid w:val="005453DD"/>
    <w:rsid w:val="005453ED"/>
    <w:rsid w:val="005454ED"/>
    <w:rsid w:val="00545EEC"/>
    <w:rsid w:val="00546AA2"/>
    <w:rsid w:val="00546AC1"/>
    <w:rsid w:val="00547207"/>
    <w:rsid w:val="0054727F"/>
    <w:rsid w:val="005476F5"/>
    <w:rsid w:val="0055177C"/>
    <w:rsid w:val="005525C1"/>
    <w:rsid w:val="005525EB"/>
    <w:rsid w:val="00552B4A"/>
    <w:rsid w:val="00552F9C"/>
    <w:rsid w:val="005530C5"/>
    <w:rsid w:val="0055384A"/>
    <w:rsid w:val="00554962"/>
    <w:rsid w:val="00554D39"/>
    <w:rsid w:val="00556FFF"/>
    <w:rsid w:val="00557D14"/>
    <w:rsid w:val="005600AD"/>
    <w:rsid w:val="005607EA"/>
    <w:rsid w:val="00560C72"/>
    <w:rsid w:val="00561CD1"/>
    <w:rsid w:val="00562062"/>
    <w:rsid w:val="0056218C"/>
    <w:rsid w:val="00562268"/>
    <w:rsid w:val="00562820"/>
    <w:rsid w:val="00562D7E"/>
    <w:rsid w:val="00563031"/>
    <w:rsid w:val="00563385"/>
    <w:rsid w:val="0056399E"/>
    <w:rsid w:val="00563D3A"/>
    <w:rsid w:val="00564678"/>
    <w:rsid w:val="005651A6"/>
    <w:rsid w:val="00565B5E"/>
    <w:rsid w:val="00566187"/>
    <w:rsid w:val="0056767F"/>
    <w:rsid w:val="00567C2F"/>
    <w:rsid w:val="005705D0"/>
    <w:rsid w:val="00570687"/>
    <w:rsid w:val="00570A8D"/>
    <w:rsid w:val="00570B47"/>
    <w:rsid w:val="00571AD6"/>
    <w:rsid w:val="00571B5F"/>
    <w:rsid w:val="00571C96"/>
    <w:rsid w:val="00572076"/>
    <w:rsid w:val="00572633"/>
    <w:rsid w:val="005739A2"/>
    <w:rsid w:val="00573EBD"/>
    <w:rsid w:val="005747D6"/>
    <w:rsid w:val="00575AE3"/>
    <w:rsid w:val="00576088"/>
    <w:rsid w:val="00576237"/>
    <w:rsid w:val="00576478"/>
    <w:rsid w:val="005765DF"/>
    <w:rsid w:val="00576727"/>
    <w:rsid w:val="00576946"/>
    <w:rsid w:val="00576FDD"/>
    <w:rsid w:val="0057716F"/>
    <w:rsid w:val="00577535"/>
    <w:rsid w:val="005775DC"/>
    <w:rsid w:val="00577904"/>
    <w:rsid w:val="0058017D"/>
    <w:rsid w:val="0058017F"/>
    <w:rsid w:val="005801E2"/>
    <w:rsid w:val="00580850"/>
    <w:rsid w:val="00580945"/>
    <w:rsid w:val="00580E0F"/>
    <w:rsid w:val="00580FEA"/>
    <w:rsid w:val="005815E5"/>
    <w:rsid w:val="005817A2"/>
    <w:rsid w:val="00581A8A"/>
    <w:rsid w:val="00582834"/>
    <w:rsid w:val="00582F1D"/>
    <w:rsid w:val="00583422"/>
    <w:rsid w:val="00583714"/>
    <w:rsid w:val="00583B6B"/>
    <w:rsid w:val="00583CF0"/>
    <w:rsid w:val="00584EE3"/>
    <w:rsid w:val="005859DE"/>
    <w:rsid w:val="00586880"/>
    <w:rsid w:val="00586ABC"/>
    <w:rsid w:val="00586DFB"/>
    <w:rsid w:val="00586E70"/>
    <w:rsid w:val="00586F60"/>
    <w:rsid w:val="005873DA"/>
    <w:rsid w:val="0058765D"/>
    <w:rsid w:val="00587A76"/>
    <w:rsid w:val="00587D0D"/>
    <w:rsid w:val="00590A59"/>
    <w:rsid w:val="00590A79"/>
    <w:rsid w:val="005910CB"/>
    <w:rsid w:val="005915D5"/>
    <w:rsid w:val="00591733"/>
    <w:rsid w:val="00591C0B"/>
    <w:rsid w:val="00591CB4"/>
    <w:rsid w:val="00591D1F"/>
    <w:rsid w:val="0059233B"/>
    <w:rsid w:val="00593223"/>
    <w:rsid w:val="005934D8"/>
    <w:rsid w:val="00593A07"/>
    <w:rsid w:val="00593A89"/>
    <w:rsid w:val="0059455B"/>
    <w:rsid w:val="00594A50"/>
    <w:rsid w:val="00594FAC"/>
    <w:rsid w:val="00595EF0"/>
    <w:rsid w:val="00595F6A"/>
    <w:rsid w:val="00595F75"/>
    <w:rsid w:val="0059639E"/>
    <w:rsid w:val="005967D4"/>
    <w:rsid w:val="00596A47"/>
    <w:rsid w:val="00596CEC"/>
    <w:rsid w:val="005978D9"/>
    <w:rsid w:val="005979D4"/>
    <w:rsid w:val="005A07C9"/>
    <w:rsid w:val="005A0F44"/>
    <w:rsid w:val="005A104A"/>
    <w:rsid w:val="005A11E7"/>
    <w:rsid w:val="005A1236"/>
    <w:rsid w:val="005A16A6"/>
    <w:rsid w:val="005A1931"/>
    <w:rsid w:val="005A1A2E"/>
    <w:rsid w:val="005A2D24"/>
    <w:rsid w:val="005A2D7C"/>
    <w:rsid w:val="005A2DBC"/>
    <w:rsid w:val="005A3AC8"/>
    <w:rsid w:val="005A3B40"/>
    <w:rsid w:val="005A4948"/>
    <w:rsid w:val="005A4ADA"/>
    <w:rsid w:val="005A4C9D"/>
    <w:rsid w:val="005A50C7"/>
    <w:rsid w:val="005A578E"/>
    <w:rsid w:val="005A59D2"/>
    <w:rsid w:val="005A633D"/>
    <w:rsid w:val="005A66B9"/>
    <w:rsid w:val="005A6771"/>
    <w:rsid w:val="005A686C"/>
    <w:rsid w:val="005A6D08"/>
    <w:rsid w:val="005B067A"/>
    <w:rsid w:val="005B0709"/>
    <w:rsid w:val="005B0886"/>
    <w:rsid w:val="005B1166"/>
    <w:rsid w:val="005B18D6"/>
    <w:rsid w:val="005B1A30"/>
    <w:rsid w:val="005B2124"/>
    <w:rsid w:val="005B25B8"/>
    <w:rsid w:val="005B2BF3"/>
    <w:rsid w:val="005B3029"/>
    <w:rsid w:val="005B3456"/>
    <w:rsid w:val="005B39A2"/>
    <w:rsid w:val="005B3B55"/>
    <w:rsid w:val="005B4ACE"/>
    <w:rsid w:val="005B53AF"/>
    <w:rsid w:val="005B56FA"/>
    <w:rsid w:val="005B5735"/>
    <w:rsid w:val="005B5C71"/>
    <w:rsid w:val="005B6668"/>
    <w:rsid w:val="005B66D0"/>
    <w:rsid w:val="005B6970"/>
    <w:rsid w:val="005B6B9A"/>
    <w:rsid w:val="005B7856"/>
    <w:rsid w:val="005B7969"/>
    <w:rsid w:val="005B7CD3"/>
    <w:rsid w:val="005C035A"/>
    <w:rsid w:val="005C0960"/>
    <w:rsid w:val="005C0C71"/>
    <w:rsid w:val="005C0EB8"/>
    <w:rsid w:val="005C224E"/>
    <w:rsid w:val="005C23E5"/>
    <w:rsid w:val="005C2EAD"/>
    <w:rsid w:val="005C2F29"/>
    <w:rsid w:val="005C3219"/>
    <w:rsid w:val="005C35F5"/>
    <w:rsid w:val="005C3813"/>
    <w:rsid w:val="005C3868"/>
    <w:rsid w:val="005C399E"/>
    <w:rsid w:val="005C39CE"/>
    <w:rsid w:val="005C3CAE"/>
    <w:rsid w:val="005C3E91"/>
    <w:rsid w:val="005C3FD8"/>
    <w:rsid w:val="005C4366"/>
    <w:rsid w:val="005C4A82"/>
    <w:rsid w:val="005C4D59"/>
    <w:rsid w:val="005C5245"/>
    <w:rsid w:val="005C52B4"/>
    <w:rsid w:val="005C550F"/>
    <w:rsid w:val="005C56EB"/>
    <w:rsid w:val="005C5791"/>
    <w:rsid w:val="005C5960"/>
    <w:rsid w:val="005C66AE"/>
    <w:rsid w:val="005C6E74"/>
    <w:rsid w:val="005C7808"/>
    <w:rsid w:val="005C787E"/>
    <w:rsid w:val="005C7998"/>
    <w:rsid w:val="005C7B98"/>
    <w:rsid w:val="005C7BF9"/>
    <w:rsid w:val="005C7CE0"/>
    <w:rsid w:val="005D08FD"/>
    <w:rsid w:val="005D0971"/>
    <w:rsid w:val="005D09F0"/>
    <w:rsid w:val="005D0AAF"/>
    <w:rsid w:val="005D15C7"/>
    <w:rsid w:val="005D1ADC"/>
    <w:rsid w:val="005D1BED"/>
    <w:rsid w:val="005D1E56"/>
    <w:rsid w:val="005D2CE1"/>
    <w:rsid w:val="005D341F"/>
    <w:rsid w:val="005D3E7A"/>
    <w:rsid w:val="005D405E"/>
    <w:rsid w:val="005D4174"/>
    <w:rsid w:val="005D459B"/>
    <w:rsid w:val="005D4939"/>
    <w:rsid w:val="005D4E42"/>
    <w:rsid w:val="005D5FBD"/>
    <w:rsid w:val="005D6C2E"/>
    <w:rsid w:val="005D6FEE"/>
    <w:rsid w:val="005D77E5"/>
    <w:rsid w:val="005D7CBD"/>
    <w:rsid w:val="005E0313"/>
    <w:rsid w:val="005E163F"/>
    <w:rsid w:val="005E1A71"/>
    <w:rsid w:val="005E1B6E"/>
    <w:rsid w:val="005E1D23"/>
    <w:rsid w:val="005E209F"/>
    <w:rsid w:val="005E2888"/>
    <w:rsid w:val="005E28A8"/>
    <w:rsid w:val="005E2D05"/>
    <w:rsid w:val="005E2DCF"/>
    <w:rsid w:val="005E3BA0"/>
    <w:rsid w:val="005E41D8"/>
    <w:rsid w:val="005E4A77"/>
    <w:rsid w:val="005E4CCB"/>
    <w:rsid w:val="005E6005"/>
    <w:rsid w:val="005E6403"/>
    <w:rsid w:val="005E682F"/>
    <w:rsid w:val="005E685F"/>
    <w:rsid w:val="005E7278"/>
    <w:rsid w:val="005E7599"/>
    <w:rsid w:val="005E7E9B"/>
    <w:rsid w:val="005F09CD"/>
    <w:rsid w:val="005F123C"/>
    <w:rsid w:val="005F1FCB"/>
    <w:rsid w:val="005F3925"/>
    <w:rsid w:val="005F4750"/>
    <w:rsid w:val="005F478B"/>
    <w:rsid w:val="005F4C7C"/>
    <w:rsid w:val="005F50D3"/>
    <w:rsid w:val="005F55C5"/>
    <w:rsid w:val="005F57DB"/>
    <w:rsid w:val="005F5806"/>
    <w:rsid w:val="005F58D6"/>
    <w:rsid w:val="005F59EE"/>
    <w:rsid w:val="005F5BF2"/>
    <w:rsid w:val="005F613A"/>
    <w:rsid w:val="005F64D1"/>
    <w:rsid w:val="005F6DB3"/>
    <w:rsid w:val="005F70CB"/>
    <w:rsid w:val="005F73A3"/>
    <w:rsid w:val="005F7F83"/>
    <w:rsid w:val="00600164"/>
    <w:rsid w:val="00600418"/>
    <w:rsid w:val="0060062F"/>
    <w:rsid w:val="00600DF5"/>
    <w:rsid w:val="0060127B"/>
    <w:rsid w:val="00601536"/>
    <w:rsid w:val="00601B12"/>
    <w:rsid w:val="006025B7"/>
    <w:rsid w:val="00603206"/>
    <w:rsid w:val="00603734"/>
    <w:rsid w:val="00603ECA"/>
    <w:rsid w:val="006042D8"/>
    <w:rsid w:val="00604403"/>
    <w:rsid w:val="0060445A"/>
    <w:rsid w:val="006044EA"/>
    <w:rsid w:val="00604AF2"/>
    <w:rsid w:val="00604CCE"/>
    <w:rsid w:val="0060551E"/>
    <w:rsid w:val="006056E1"/>
    <w:rsid w:val="006058F0"/>
    <w:rsid w:val="00606317"/>
    <w:rsid w:val="00606905"/>
    <w:rsid w:val="00606AEF"/>
    <w:rsid w:val="0060703B"/>
    <w:rsid w:val="00607780"/>
    <w:rsid w:val="006077CF"/>
    <w:rsid w:val="006077E6"/>
    <w:rsid w:val="006100D0"/>
    <w:rsid w:val="0061030D"/>
    <w:rsid w:val="0061058D"/>
    <w:rsid w:val="006105F8"/>
    <w:rsid w:val="00610FD5"/>
    <w:rsid w:val="00611033"/>
    <w:rsid w:val="00611B18"/>
    <w:rsid w:val="00612AB3"/>
    <w:rsid w:val="00612F73"/>
    <w:rsid w:val="00612FFB"/>
    <w:rsid w:val="00613613"/>
    <w:rsid w:val="0061373D"/>
    <w:rsid w:val="006139C6"/>
    <w:rsid w:val="00613F05"/>
    <w:rsid w:val="006147D1"/>
    <w:rsid w:val="00614A98"/>
    <w:rsid w:val="00614BA2"/>
    <w:rsid w:val="00615087"/>
    <w:rsid w:val="006159B1"/>
    <w:rsid w:val="00615C21"/>
    <w:rsid w:val="00616325"/>
    <w:rsid w:val="00616741"/>
    <w:rsid w:val="00616E8A"/>
    <w:rsid w:val="006172B5"/>
    <w:rsid w:val="0061749F"/>
    <w:rsid w:val="00617502"/>
    <w:rsid w:val="0061769E"/>
    <w:rsid w:val="0062004E"/>
    <w:rsid w:val="00620221"/>
    <w:rsid w:val="0062042D"/>
    <w:rsid w:val="0062140D"/>
    <w:rsid w:val="00621650"/>
    <w:rsid w:val="00621E7F"/>
    <w:rsid w:val="00622C3B"/>
    <w:rsid w:val="00622D20"/>
    <w:rsid w:val="0062329D"/>
    <w:rsid w:val="006233FC"/>
    <w:rsid w:val="0062450E"/>
    <w:rsid w:val="00624565"/>
    <w:rsid w:val="006249A7"/>
    <w:rsid w:val="006254C5"/>
    <w:rsid w:val="006262EA"/>
    <w:rsid w:val="006262F1"/>
    <w:rsid w:val="00626368"/>
    <w:rsid w:val="00626695"/>
    <w:rsid w:val="00626C92"/>
    <w:rsid w:val="00627CE9"/>
    <w:rsid w:val="00630A7A"/>
    <w:rsid w:val="00630E21"/>
    <w:rsid w:val="00631643"/>
    <w:rsid w:val="00631AD8"/>
    <w:rsid w:val="00631C88"/>
    <w:rsid w:val="00632184"/>
    <w:rsid w:val="006323FE"/>
    <w:rsid w:val="0063297E"/>
    <w:rsid w:val="00632C38"/>
    <w:rsid w:val="00633166"/>
    <w:rsid w:val="0063452F"/>
    <w:rsid w:val="00634666"/>
    <w:rsid w:val="00634824"/>
    <w:rsid w:val="006348A7"/>
    <w:rsid w:val="00634DA9"/>
    <w:rsid w:val="00635148"/>
    <w:rsid w:val="00635350"/>
    <w:rsid w:val="006358AF"/>
    <w:rsid w:val="00635B8D"/>
    <w:rsid w:val="0063624B"/>
    <w:rsid w:val="00636333"/>
    <w:rsid w:val="0063646A"/>
    <w:rsid w:val="006365C4"/>
    <w:rsid w:val="006366C0"/>
    <w:rsid w:val="00636A4F"/>
    <w:rsid w:val="00636D8E"/>
    <w:rsid w:val="00637BAF"/>
    <w:rsid w:val="00637CBE"/>
    <w:rsid w:val="00640E02"/>
    <w:rsid w:val="00641432"/>
    <w:rsid w:val="0064180F"/>
    <w:rsid w:val="006419B0"/>
    <w:rsid w:val="00641EC1"/>
    <w:rsid w:val="00642DEF"/>
    <w:rsid w:val="00644F17"/>
    <w:rsid w:val="0064537E"/>
    <w:rsid w:val="006456B2"/>
    <w:rsid w:val="00645705"/>
    <w:rsid w:val="006457CB"/>
    <w:rsid w:val="00645C3C"/>
    <w:rsid w:val="006463FF"/>
    <w:rsid w:val="006465FA"/>
    <w:rsid w:val="00646C27"/>
    <w:rsid w:val="0064729F"/>
    <w:rsid w:val="006474A1"/>
    <w:rsid w:val="0064758E"/>
    <w:rsid w:val="00650840"/>
    <w:rsid w:val="006509B2"/>
    <w:rsid w:val="00650EAF"/>
    <w:rsid w:val="00650F99"/>
    <w:rsid w:val="0065169F"/>
    <w:rsid w:val="00651710"/>
    <w:rsid w:val="00651960"/>
    <w:rsid w:val="00651C64"/>
    <w:rsid w:val="006521D4"/>
    <w:rsid w:val="006523CA"/>
    <w:rsid w:val="00652B5A"/>
    <w:rsid w:val="00652B72"/>
    <w:rsid w:val="00652C1F"/>
    <w:rsid w:val="00653194"/>
    <w:rsid w:val="0065321E"/>
    <w:rsid w:val="0065323C"/>
    <w:rsid w:val="00653885"/>
    <w:rsid w:val="0065409F"/>
    <w:rsid w:val="006541B9"/>
    <w:rsid w:val="006547B8"/>
    <w:rsid w:val="00654DD3"/>
    <w:rsid w:val="00655305"/>
    <w:rsid w:val="00656B01"/>
    <w:rsid w:val="00656D6B"/>
    <w:rsid w:val="00657222"/>
    <w:rsid w:val="006577A0"/>
    <w:rsid w:val="00657D52"/>
    <w:rsid w:val="00660431"/>
    <w:rsid w:val="00661911"/>
    <w:rsid w:val="00661A0B"/>
    <w:rsid w:val="00662293"/>
    <w:rsid w:val="00662AC6"/>
    <w:rsid w:val="00662DD0"/>
    <w:rsid w:val="0066355B"/>
    <w:rsid w:val="00663BDA"/>
    <w:rsid w:val="00664294"/>
    <w:rsid w:val="006644B2"/>
    <w:rsid w:val="0066455F"/>
    <w:rsid w:val="00664D3C"/>
    <w:rsid w:val="00664F02"/>
    <w:rsid w:val="006658C7"/>
    <w:rsid w:val="00665CA1"/>
    <w:rsid w:val="00665E0D"/>
    <w:rsid w:val="00666178"/>
    <w:rsid w:val="006661A4"/>
    <w:rsid w:val="00666E9F"/>
    <w:rsid w:val="00666ED1"/>
    <w:rsid w:val="00666F32"/>
    <w:rsid w:val="00666F57"/>
    <w:rsid w:val="00667CF6"/>
    <w:rsid w:val="00667D1D"/>
    <w:rsid w:val="00667F93"/>
    <w:rsid w:val="0067047B"/>
    <w:rsid w:val="006712AF"/>
    <w:rsid w:val="00671627"/>
    <w:rsid w:val="0067179C"/>
    <w:rsid w:val="0067180C"/>
    <w:rsid w:val="00671A94"/>
    <w:rsid w:val="00671B9D"/>
    <w:rsid w:val="00671CE5"/>
    <w:rsid w:val="00672C65"/>
    <w:rsid w:val="00672CBF"/>
    <w:rsid w:val="00672D1B"/>
    <w:rsid w:val="00672DFD"/>
    <w:rsid w:val="00672E79"/>
    <w:rsid w:val="00673D37"/>
    <w:rsid w:val="00674405"/>
    <w:rsid w:val="00674631"/>
    <w:rsid w:val="0067465E"/>
    <w:rsid w:val="00674B1A"/>
    <w:rsid w:val="00675082"/>
    <w:rsid w:val="00675879"/>
    <w:rsid w:val="006759D3"/>
    <w:rsid w:val="00675DC0"/>
    <w:rsid w:val="00675FBA"/>
    <w:rsid w:val="00676280"/>
    <w:rsid w:val="00676D56"/>
    <w:rsid w:val="006771D9"/>
    <w:rsid w:val="006772E8"/>
    <w:rsid w:val="006778D5"/>
    <w:rsid w:val="006800F0"/>
    <w:rsid w:val="00680867"/>
    <w:rsid w:val="00680950"/>
    <w:rsid w:val="00680968"/>
    <w:rsid w:val="00680ECA"/>
    <w:rsid w:val="006811CB"/>
    <w:rsid w:val="00681B12"/>
    <w:rsid w:val="0068241A"/>
    <w:rsid w:val="00682989"/>
    <w:rsid w:val="00683219"/>
    <w:rsid w:val="00683745"/>
    <w:rsid w:val="006845B5"/>
    <w:rsid w:val="0068486C"/>
    <w:rsid w:val="0068494F"/>
    <w:rsid w:val="0068531C"/>
    <w:rsid w:val="00685BCF"/>
    <w:rsid w:val="00685CD0"/>
    <w:rsid w:val="00685D56"/>
    <w:rsid w:val="00685EE1"/>
    <w:rsid w:val="00685F31"/>
    <w:rsid w:val="0068653B"/>
    <w:rsid w:val="00686813"/>
    <w:rsid w:val="00686BA9"/>
    <w:rsid w:val="00687076"/>
    <w:rsid w:val="00687A42"/>
    <w:rsid w:val="00690636"/>
    <w:rsid w:val="00690B5B"/>
    <w:rsid w:val="00690CFD"/>
    <w:rsid w:val="00691002"/>
    <w:rsid w:val="0069171F"/>
    <w:rsid w:val="00691D3B"/>
    <w:rsid w:val="00691E6C"/>
    <w:rsid w:val="006924AA"/>
    <w:rsid w:val="00693B41"/>
    <w:rsid w:val="0069431E"/>
    <w:rsid w:val="00694E6A"/>
    <w:rsid w:val="006950B5"/>
    <w:rsid w:val="00695515"/>
    <w:rsid w:val="006959F4"/>
    <w:rsid w:val="00696176"/>
    <w:rsid w:val="0069679D"/>
    <w:rsid w:val="00696892"/>
    <w:rsid w:val="006972E8"/>
    <w:rsid w:val="0069730E"/>
    <w:rsid w:val="006978CB"/>
    <w:rsid w:val="00697A08"/>
    <w:rsid w:val="006A01B8"/>
    <w:rsid w:val="006A1403"/>
    <w:rsid w:val="006A1D9B"/>
    <w:rsid w:val="006A1E27"/>
    <w:rsid w:val="006A21C8"/>
    <w:rsid w:val="006A2C9F"/>
    <w:rsid w:val="006A2DC1"/>
    <w:rsid w:val="006A2E4F"/>
    <w:rsid w:val="006A2EBA"/>
    <w:rsid w:val="006A33BE"/>
    <w:rsid w:val="006A36EC"/>
    <w:rsid w:val="006A392A"/>
    <w:rsid w:val="006A3D21"/>
    <w:rsid w:val="006A3F0D"/>
    <w:rsid w:val="006A4A6F"/>
    <w:rsid w:val="006A537C"/>
    <w:rsid w:val="006A5850"/>
    <w:rsid w:val="006A5A39"/>
    <w:rsid w:val="006A63EF"/>
    <w:rsid w:val="006A6697"/>
    <w:rsid w:val="006A756D"/>
    <w:rsid w:val="006A7ACC"/>
    <w:rsid w:val="006A7C65"/>
    <w:rsid w:val="006B00E4"/>
    <w:rsid w:val="006B14E9"/>
    <w:rsid w:val="006B16DB"/>
    <w:rsid w:val="006B1907"/>
    <w:rsid w:val="006B1A3B"/>
    <w:rsid w:val="006B1CDB"/>
    <w:rsid w:val="006B2339"/>
    <w:rsid w:val="006B2BCF"/>
    <w:rsid w:val="006B36D0"/>
    <w:rsid w:val="006B44A7"/>
    <w:rsid w:val="006B4691"/>
    <w:rsid w:val="006B4C6F"/>
    <w:rsid w:val="006B545B"/>
    <w:rsid w:val="006B5838"/>
    <w:rsid w:val="006B614A"/>
    <w:rsid w:val="006B62C2"/>
    <w:rsid w:val="006B73B9"/>
    <w:rsid w:val="006B7EF7"/>
    <w:rsid w:val="006C06DE"/>
    <w:rsid w:val="006C0BE4"/>
    <w:rsid w:val="006C0D74"/>
    <w:rsid w:val="006C0E57"/>
    <w:rsid w:val="006C1474"/>
    <w:rsid w:val="006C194E"/>
    <w:rsid w:val="006C1D66"/>
    <w:rsid w:val="006C1F59"/>
    <w:rsid w:val="006C210D"/>
    <w:rsid w:val="006C23E9"/>
    <w:rsid w:val="006C276C"/>
    <w:rsid w:val="006C29C9"/>
    <w:rsid w:val="006C3213"/>
    <w:rsid w:val="006C323D"/>
    <w:rsid w:val="006C3781"/>
    <w:rsid w:val="006C37D9"/>
    <w:rsid w:val="006C37DB"/>
    <w:rsid w:val="006C4377"/>
    <w:rsid w:val="006C4498"/>
    <w:rsid w:val="006C4714"/>
    <w:rsid w:val="006C47A5"/>
    <w:rsid w:val="006C47B2"/>
    <w:rsid w:val="006C480F"/>
    <w:rsid w:val="006C5CA5"/>
    <w:rsid w:val="006C6722"/>
    <w:rsid w:val="006C752D"/>
    <w:rsid w:val="006C78CB"/>
    <w:rsid w:val="006D0517"/>
    <w:rsid w:val="006D0794"/>
    <w:rsid w:val="006D131B"/>
    <w:rsid w:val="006D14FF"/>
    <w:rsid w:val="006D1676"/>
    <w:rsid w:val="006D1AFB"/>
    <w:rsid w:val="006D1FC4"/>
    <w:rsid w:val="006D232B"/>
    <w:rsid w:val="006D2D29"/>
    <w:rsid w:val="006D2EB4"/>
    <w:rsid w:val="006D2EDC"/>
    <w:rsid w:val="006D30E4"/>
    <w:rsid w:val="006D3700"/>
    <w:rsid w:val="006D3756"/>
    <w:rsid w:val="006D37C8"/>
    <w:rsid w:val="006D3E41"/>
    <w:rsid w:val="006D3F13"/>
    <w:rsid w:val="006D43F5"/>
    <w:rsid w:val="006D48A2"/>
    <w:rsid w:val="006D4AC1"/>
    <w:rsid w:val="006D4B8A"/>
    <w:rsid w:val="006D546A"/>
    <w:rsid w:val="006D5677"/>
    <w:rsid w:val="006D5CFD"/>
    <w:rsid w:val="006D5E45"/>
    <w:rsid w:val="006D5EB3"/>
    <w:rsid w:val="006D6425"/>
    <w:rsid w:val="006D64C7"/>
    <w:rsid w:val="006D7143"/>
    <w:rsid w:val="006D77A9"/>
    <w:rsid w:val="006D77D4"/>
    <w:rsid w:val="006E054D"/>
    <w:rsid w:val="006E0558"/>
    <w:rsid w:val="006E0FEE"/>
    <w:rsid w:val="006E12D2"/>
    <w:rsid w:val="006E1B78"/>
    <w:rsid w:val="006E211B"/>
    <w:rsid w:val="006E2509"/>
    <w:rsid w:val="006E2575"/>
    <w:rsid w:val="006E2B56"/>
    <w:rsid w:val="006E2EE8"/>
    <w:rsid w:val="006E331A"/>
    <w:rsid w:val="006E33AB"/>
    <w:rsid w:val="006E3A98"/>
    <w:rsid w:val="006E3B03"/>
    <w:rsid w:val="006E3CC9"/>
    <w:rsid w:val="006E3F44"/>
    <w:rsid w:val="006E482F"/>
    <w:rsid w:val="006E4917"/>
    <w:rsid w:val="006E55E9"/>
    <w:rsid w:val="006E5626"/>
    <w:rsid w:val="006E5846"/>
    <w:rsid w:val="006E5C0A"/>
    <w:rsid w:val="006E6272"/>
    <w:rsid w:val="006E6897"/>
    <w:rsid w:val="006E6C0A"/>
    <w:rsid w:val="006E6DE6"/>
    <w:rsid w:val="006E7251"/>
    <w:rsid w:val="006F01B5"/>
    <w:rsid w:val="006F1445"/>
    <w:rsid w:val="006F1593"/>
    <w:rsid w:val="006F1DE7"/>
    <w:rsid w:val="006F1E68"/>
    <w:rsid w:val="006F1FD5"/>
    <w:rsid w:val="006F213A"/>
    <w:rsid w:val="006F2B6D"/>
    <w:rsid w:val="006F3E7E"/>
    <w:rsid w:val="006F40A0"/>
    <w:rsid w:val="006F42D2"/>
    <w:rsid w:val="006F4933"/>
    <w:rsid w:val="006F4974"/>
    <w:rsid w:val="006F4DCC"/>
    <w:rsid w:val="006F51A9"/>
    <w:rsid w:val="006F5603"/>
    <w:rsid w:val="006F5ED7"/>
    <w:rsid w:val="006F611B"/>
    <w:rsid w:val="006F75BB"/>
    <w:rsid w:val="006F7B07"/>
    <w:rsid w:val="006F7CB5"/>
    <w:rsid w:val="006F7EFF"/>
    <w:rsid w:val="006F7F60"/>
    <w:rsid w:val="0070023B"/>
    <w:rsid w:val="0070028C"/>
    <w:rsid w:val="00700353"/>
    <w:rsid w:val="007007E3"/>
    <w:rsid w:val="00700881"/>
    <w:rsid w:val="00700DB0"/>
    <w:rsid w:val="007011EE"/>
    <w:rsid w:val="007012CA"/>
    <w:rsid w:val="00701C1A"/>
    <w:rsid w:val="00702EA7"/>
    <w:rsid w:val="00702FAE"/>
    <w:rsid w:val="007035CD"/>
    <w:rsid w:val="007037F5"/>
    <w:rsid w:val="00703E32"/>
    <w:rsid w:val="00704B17"/>
    <w:rsid w:val="007053AA"/>
    <w:rsid w:val="00705816"/>
    <w:rsid w:val="00705AC7"/>
    <w:rsid w:val="00705B0F"/>
    <w:rsid w:val="00705B55"/>
    <w:rsid w:val="00705CC6"/>
    <w:rsid w:val="00705E70"/>
    <w:rsid w:val="007062F6"/>
    <w:rsid w:val="00706473"/>
    <w:rsid w:val="007066DF"/>
    <w:rsid w:val="00706A71"/>
    <w:rsid w:val="00706B27"/>
    <w:rsid w:val="00706B5B"/>
    <w:rsid w:val="00706E14"/>
    <w:rsid w:val="00706E45"/>
    <w:rsid w:val="00710818"/>
    <w:rsid w:val="00710D44"/>
    <w:rsid w:val="00710E84"/>
    <w:rsid w:val="007115C8"/>
    <w:rsid w:val="00711695"/>
    <w:rsid w:val="007116FE"/>
    <w:rsid w:val="00711C90"/>
    <w:rsid w:val="00711E79"/>
    <w:rsid w:val="00711E88"/>
    <w:rsid w:val="007120C0"/>
    <w:rsid w:val="00712A01"/>
    <w:rsid w:val="00713180"/>
    <w:rsid w:val="00713334"/>
    <w:rsid w:val="0071395E"/>
    <w:rsid w:val="00714F5F"/>
    <w:rsid w:val="0071541C"/>
    <w:rsid w:val="00715E3A"/>
    <w:rsid w:val="00715F5A"/>
    <w:rsid w:val="0071604A"/>
    <w:rsid w:val="00716DA0"/>
    <w:rsid w:val="007179CC"/>
    <w:rsid w:val="00717AD2"/>
    <w:rsid w:val="00717D1F"/>
    <w:rsid w:val="00717D7D"/>
    <w:rsid w:val="0072029E"/>
    <w:rsid w:val="00720597"/>
    <w:rsid w:val="00720614"/>
    <w:rsid w:val="00720DDB"/>
    <w:rsid w:val="00721858"/>
    <w:rsid w:val="00722056"/>
    <w:rsid w:val="007224DF"/>
    <w:rsid w:val="00722A6D"/>
    <w:rsid w:val="00722CDA"/>
    <w:rsid w:val="0072357B"/>
    <w:rsid w:val="00723678"/>
    <w:rsid w:val="007236B9"/>
    <w:rsid w:val="007237D1"/>
    <w:rsid w:val="00724061"/>
    <w:rsid w:val="007244A5"/>
    <w:rsid w:val="007249CE"/>
    <w:rsid w:val="00724B64"/>
    <w:rsid w:val="0072539F"/>
    <w:rsid w:val="00725928"/>
    <w:rsid w:val="0072593F"/>
    <w:rsid w:val="00725E00"/>
    <w:rsid w:val="00726595"/>
    <w:rsid w:val="00726884"/>
    <w:rsid w:val="00726C6C"/>
    <w:rsid w:val="00727815"/>
    <w:rsid w:val="007279E5"/>
    <w:rsid w:val="00727CB0"/>
    <w:rsid w:val="007300B0"/>
    <w:rsid w:val="00730313"/>
    <w:rsid w:val="0073050E"/>
    <w:rsid w:val="0073051B"/>
    <w:rsid w:val="00730D03"/>
    <w:rsid w:val="007311C2"/>
    <w:rsid w:val="00731D6C"/>
    <w:rsid w:val="0073209D"/>
    <w:rsid w:val="007321E2"/>
    <w:rsid w:val="00732B15"/>
    <w:rsid w:val="00732C84"/>
    <w:rsid w:val="0073307E"/>
    <w:rsid w:val="0073342C"/>
    <w:rsid w:val="00733B49"/>
    <w:rsid w:val="007342FB"/>
    <w:rsid w:val="0073431F"/>
    <w:rsid w:val="00734A26"/>
    <w:rsid w:val="00734C22"/>
    <w:rsid w:val="0073506F"/>
    <w:rsid w:val="00735299"/>
    <w:rsid w:val="0073543B"/>
    <w:rsid w:val="00735945"/>
    <w:rsid w:val="00735978"/>
    <w:rsid w:val="00735F96"/>
    <w:rsid w:val="007366D5"/>
    <w:rsid w:val="0073673B"/>
    <w:rsid w:val="00736A3A"/>
    <w:rsid w:val="00736B16"/>
    <w:rsid w:val="00737012"/>
    <w:rsid w:val="00740014"/>
    <w:rsid w:val="007401DC"/>
    <w:rsid w:val="0074059A"/>
    <w:rsid w:val="007408D4"/>
    <w:rsid w:val="00740CEE"/>
    <w:rsid w:val="007414A8"/>
    <w:rsid w:val="00742E42"/>
    <w:rsid w:val="00743AA3"/>
    <w:rsid w:val="00743C81"/>
    <w:rsid w:val="00744182"/>
    <w:rsid w:val="00745360"/>
    <w:rsid w:val="00745A0C"/>
    <w:rsid w:val="00745B03"/>
    <w:rsid w:val="00745F3C"/>
    <w:rsid w:val="00746104"/>
    <w:rsid w:val="007467FB"/>
    <w:rsid w:val="007471B7"/>
    <w:rsid w:val="00747307"/>
    <w:rsid w:val="007479C4"/>
    <w:rsid w:val="00747B3F"/>
    <w:rsid w:val="007501E7"/>
    <w:rsid w:val="00750EF7"/>
    <w:rsid w:val="007510B3"/>
    <w:rsid w:val="00751462"/>
    <w:rsid w:val="00751F03"/>
    <w:rsid w:val="0075287A"/>
    <w:rsid w:val="00752C9C"/>
    <w:rsid w:val="007532AF"/>
    <w:rsid w:val="0075342D"/>
    <w:rsid w:val="0075345F"/>
    <w:rsid w:val="0075383A"/>
    <w:rsid w:val="00754C54"/>
    <w:rsid w:val="007554B1"/>
    <w:rsid w:val="007558FE"/>
    <w:rsid w:val="00755D6D"/>
    <w:rsid w:val="007561FB"/>
    <w:rsid w:val="00756284"/>
    <w:rsid w:val="00756CA6"/>
    <w:rsid w:val="00757AED"/>
    <w:rsid w:val="00760049"/>
    <w:rsid w:val="007601DF"/>
    <w:rsid w:val="007608EF"/>
    <w:rsid w:val="0076091C"/>
    <w:rsid w:val="0076097D"/>
    <w:rsid w:val="00760F8B"/>
    <w:rsid w:val="0076105D"/>
    <w:rsid w:val="0076107D"/>
    <w:rsid w:val="00761C58"/>
    <w:rsid w:val="00761E36"/>
    <w:rsid w:val="00762438"/>
    <w:rsid w:val="007627F2"/>
    <w:rsid w:val="0076295D"/>
    <w:rsid w:val="00762A73"/>
    <w:rsid w:val="00762B90"/>
    <w:rsid w:val="00762EC2"/>
    <w:rsid w:val="00762F19"/>
    <w:rsid w:val="00763315"/>
    <w:rsid w:val="007637FD"/>
    <w:rsid w:val="0076492A"/>
    <w:rsid w:val="00765230"/>
    <w:rsid w:val="0076584F"/>
    <w:rsid w:val="00766BCC"/>
    <w:rsid w:val="00766C8D"/>
    <w:rsid w:val="00767268"/>
    <w:rsid w:val="0076751F"/>
    <w:rsid w:val="00767E8A"/>
    <w:rsid w:val="00770202"/>
    <w:rsid w:val="0077020A"/>
    <w:rsid w:val="007703C5"/>
    <w:rsid w:val="007710F1"/>
    <w:rsid w:val="007712D5"/>
    <w:rsid w:val="00771B52"/>
    <w:rsid w:val="00771C51"/>
    <w:rsid w:val="00771D27"/>
    <w:rsid w:val="00772049"/>
    <w:rsid w:val="007727F7"/>
    <w:rsid w:val="00772846"/>
    <w:rsid w:val="00772F31"/>
    <w:rsid w:val="00773A8D"/>
    <w:rsid w:val="00773AB2"/>
    <w:rsid w:val="007746D6"/>
    <w:rsid w:val="007749FF"/>
    <w:rsid w:val="00775D23"/>
    <w:rsid w:val="00775FFA"/>
    <w:rsid w:val="00776273"/>
    <w:rsid w:val="00776B92"/>
    <w:rsid w:val="00776E6C"/>
    <w:rsid w:val="007800B7"/>
    <w:rsid w:val="00781053"/>
    <w:rsid w:val="00781295"/>
    <w:rsid w:val="00781488"/>
    <w:rsid w:val="00781E26"/>
    <w:rsid w:val="00781EB2"/>
    <w:rsid w:val="00781F53"/>
    <w:rsid w:val="00782333"/>
    <w:rsid w:val="0078238D"/>
    <w:rsid w:val="007824A5"/>
    <w:rsid w:val="00782701"/>
    <w:rsid w:val="00782747"/>
    <w:rsid w:val="0078282A"/>
    <w:rsid w:val="0078282D"/>
    <w:rsid w:val="00782875"/>
    <w:rsid w:val="00782FF6"/>
    <w:rsid w:val="00783597"/>
    <w:rsid w:val="00783718"/>
    <w:rsid w:val="00783EF8"/>
    <w:rsid w:val="00783FEB"/>
    <w:rsid w:val="0078432C"/>
    <w:rsid w:val="007844ED"/>
    <w:rsid w:val="007852BE"/>
    <w:rsid w:val="007856A7"/>
    <w:rsid w:val="00785712"/>
    <w:rsid w:val="0078592A"/>
    <w:rsid w:val="0078627C"/>
    <w:rsid w:val="00786443"/>
    <w:rsid w:val="007864BA"/>
    <w:rsid w:val="00786A33"/>
    <w:rsid w:val="00786CDC"/>
    <w:rsid w:val="007873EB"/>
    <w:rsid w:val="00787CB8"/>
    <w:rsid w:val="0079047F"/>
    <w:rsid w:val="00790506"/>
    <w:rsid w:val="0079062E"/>
    <w:rsid w:val="007908F6"/>
    <w:rsid w:val="007915C8"/>
    <w:rsid w:val="00791A79"/>
    <w:rsid w:val="00791EA1"/>
    <w:rsid w:val="007921B3"/>
    <w:rsid w:val="0079259B"/>
    <w:rsid w:val="00792C1B"/>
    <w:rsid w:val="00792D35"/>
    <w:rsid w:val="00792D95"/>
    <w:rsid w:val="00792F35"/>
    <w:rsid w:val="00792FD8"/>
    <w:rsid w:val="00793BBC"/>
    <w:rsid w:val="00793D64"/>
    <w:rsid w:val="00794A7D"/>
    <w:rsid w:val="00794D3C"/>
    <w:rsid w:val="00794FEC"/>
    <w:rsid w:val="007953D5"/>
    <w:rsid w:val="007956CE"/>
    <w:rsid w:val="00795B98"/>
    <w:rsid w:val="00795F2D"/>
    <w:rsid w:val="00796139"/>
    <w:rsid w:val="00796D0E"/>
    <w:rsid w:val="00797157"/>
    <w:rsid w:val="007971AF"/>
    <w:rsid w:val="007974B6"/>
    <w:rsid w:val="007979DC"/>
    <w:rsid w:val="00797A4D"/>
    <w:rsid w:val="007A02C1"/>
    <w:rsid w:val="007A03E0"/>
    <w:rsid w:val="007A04CD"/>
    <w:rsid w:val="007A0753"/>
    <w:rsid w:val="007A07C6"/>
    <w:rsid w:val="007A0A33"/>
    <w:rsid w:val="007A13BC"/>
    <w:rsid w:val="007A13E0"/>
    <w:rsid w:val="007A1976"/>
    <w:rsid w:val="007A1BB5"/>
    <w:rsid w:val="007A1BBE"/>
    <w:rsid w:val="007A293D"/>
    <w:rsid w:val="007A2BD1"/>
    <w:rsid w:val="007A2CD1"/>
    <w:rsid w:val="007A2F95"/>
    <w:rsid w:val="007A304C"/>
    <w:rsid w:val="007A3649"/>
    <w:rsid w:val="007A376F"/>
    <w:rsid w:val="007A3C59"/>
    <w:rsid w:val="007A42FF"/>
    <w:rsid w:val="007A4D01"/>
    <w:rsid w:val="007A4DA9"/>
    <w:rsid w:val="007A518F"/>
    <w:rsid w:val="007A5E5D"/>
    <w:rsid w:val="007A640F"/>
    <w:rsid w:val="007A6CB2"/>
    <w:rsid w:val="007A7449"/>
    <w:rsid w:val="007A7BEC"/>
    <w:rsid w:val="007A7C2D"/>
    <w:rsid w:val="007B0193"/>
    <w:rsid w:val="007B05AD"/>
    <w:rsid w:val="007B0A77"/>
    <w:rsid w:val="007B15F0"/>
    <w:rsid w:val="007B1639"/>
    <w:rsid w:val="007B1E03"/>
    <w:rsid w:val="007B1ECB"/>
    <w:rsid w:val="007B21B5"/>
    <w:rsid w:val="007B257A"/>
    <w:rsid w:val="007B2A79"/>
    <w:rsid w:val="007B2D8F"/>
    <w:rsid w:val="007B356B"/>
    <w:rsid w:val="007B3D53"/>
    <w:rsid w:val="007B4248"/>
    <w:rsid w:val="007B4483"/>
    <w:rsid w:val="007B4ACD"/>
    <w:rsid w:val="007B4B98"/>
    <w:rsid w:val="007B523F"/>
    <w:rsid w:val="007B5A1B"/>
    <w:rsid w:val="007B61A6"/>
    <w:rsid w:val="007B71F1"/>
    <w:rsid w:val="007B75B6"/>
    <w:rsid w:val="007C00F3"/>
    <w:rsid w:val="007C0C87"/>
    <w:rsid w:val="007C177E"/>
    <w:rsid w:val="007C22CE"/>
    <w:rsid w:val="007C3BA5"/>
    <w:rsid w:val="007C3F52"/>
    <w:rsid w:val="007C5D80"/>
    <w:rsid w:val="007C62F0"/>
    <w:rsid w:val="007C6995"/>
    <w:rsid w:val="007C6B01"/>
    <w:rsid w:val="007C6DBC"/>
    <w:rsid w:val="007C7379"/>
    <w:rsid w:val="007C7969"/>
    <w:rsid w:val="007D0271"/>
    <w:rsid w:val="007D0A06"/>
    <w:rsid w:val="007D11AD"/>
    <w:rsid w:val="007D1269"/>
    <w:rsid w:val="007D12E1"/>
    <w:rsid w:val="007D28FF"/>
    <w:rsid w:val="007D33D2"/>
    <w:rsid w:val="007D473D"/>
    <w:rsid w:val="007D5045"/>
    <w:rsid w:val="007D56BB"/>
    <w:rsid w:val="007D58EA"/>
    <w:rsid w:val="007D6108"/>
    <w:rsid w:val="007D6669"/>
    <w:rsid w:val="007D6842"/>
    <w:rsid w:val="007D6AB7"/>
    <w:rsid w:val="007D771A"/>
    <w:rsid w:val="007D78BE"/>
    <w:rsid w:val="007D7A22"/>
    <w:rsid w:val="007D7E12"/>
    <w:rsid w:val="007D7F42"/>
    <w:rsid w:val="007E0E4A"/>
    <w:rsid w:val="007E1201"/>
    <w:rsid w:val="007E1BFD"/>
    <w:rsid w:val="007E21D5"/>
    <w:rsid w:val="007E25DB"/>
    <w:rsid w:val="007E274E"/>
    <w:rsid w:val="007E2D86"/>
    <w:rsid w:val="007E3517"/>
    <w:rsid w:val="007E3527"/>
    <w:rsid w:val="007E3DFC"/>
    <w:rsid w:val="007E456F"/>
    <w:rsid w:val="007E4835"/>
    <w:rsid w:val="007E4C71"/>
    <w:rsid w:val="007E4EEC"/>
    <w:rsid w:val="007E50C9"/>
    <w:rsid w:val="007E54AA"/>
    <w:rsid w:val="007E5D31"/>
    <w:rsid w:val="007E69A0"/>
    <w:rsid w:val="007E725F"/>
    <w:rsid w:val="007E7A3A"/>
    <w:rsid w:val="007E7C1E"/>
    <w:rsid w:val="007F03DD"/>
    <w:rsid w:val="007F0CE6"/>
    <w:rsid w:val="007F17C8"/>
    <w:rsid w:val="007F194A"/>
    <w:rsid w:val="007F1CE2"/>
    <w:rsid w:val="007F20D6"/>
    <w:rsid w:val="007F2120"/>
    <w:rsid w:val="007F349F"/>
    <w:rsid w:val="007F360A"/>
    <w:rsid w:val="007F4170"/>
    <w:rsid w:val="007F49E7"/>
    <w:rsid w:val="007F5892"/>
    <w:rsid w:val="007F6515"/>
    <w:rsid w:val="007F73A9"/>
    <w:rsid w:val="007F7743"/>
    <w:rsid w:val="007F7804"/>
    <w:rsid w:val="007F787A"/>
    <w:rsid w:val="007F7C3E"/>
    <w:rsid w:val="0080021E"/>
    <w:rsid w:val="0080058C"/>
    <w:rsid w:val="00800F7B"/>
    <w:rsid w:val="008013DC"/>
    <w:rsid w:val="00801E5A"/>
    <w:rsid w:val="008028FD"/>
    <w:rsid w:val="0080328B"/>
    <w:rsid w:val="0080329C"/>
    <w:rsid w:val="00803349"/>
    <w:rsid w:val="00803370"/>
    <w:rsid w:val="008036D1"/>
    <w:rsid w:val="00803A90"/>
    <w:rsid w:val="00803C38"/>
    <w:rsid w:val="0080400C"/>
    <w:rsid w:val="00804034"/>
    <w:rsid w:val="008054CF"/>
    <w:rsid w:val="00805766"/>
    <w:rsid w:val="0080578F"/>
    <w:rsid w:val="00805FDE"/>
    <w:rsid w:val="0080634F"/>
    <w:rsid w:val="008064E2"/>
    <w:rsid w:val="00806E02"/>
    <w:rsid w:val="00807309"/>
    <w:rsid w:val="008075F4"/>
    <w:rsid w:val="008077D1"/>
    <w:rsid w:val="00807C64"/>
    <w:rsid w:val="00807D34"/>
    <w:rsid w:val="00810F36"/>
    <w:rsid w:val="00811814"/>
    <w:rsid w:val="00811A6B"/>
    <w:rsid w:val="00811CF6"/>
    <w:rsid w:val="00811DF5"/>
    <w:rsid w:val="008120E5"/>
    <w:rsid w:val="008122D1"/>
    <w:rsid w:val="008124C1"/>
    <w:rsid w:val="008128C2"/>
    <w:rsid w:val="008134AD"/>
    <w:rsid w:val="008139E0"/>
    <w:rsid w:val="00813F32"/>
    <w:rsid w:val="00814161"/>
    <w:rsid w:val="008146BC"/>
    <w:rsid w:val="008146DD"/>
    <w:rsid w:val="00814702"/>
    <w:rsid w:val="008147A9"/>
    <w:rsid w:val="00814804"/>
    <w:rsid w:val="00815903"/>
    <w:rsid w:val="008159CD"/>
    <w:rsid w:val="00815A23"/>
    <w:rsid w:val="00815E54"/>
    <w:rsid w:val="00816B6A"/>
    <w:rsid w:val="008174D7"/>
    <w:rsid w:val="00817C10"/>
    <w:rsid w:val="00820325"/>
    <w:rsid w:val="008206EB"/>
    <w:rsid w:val="00821356"/>
    <w:rsid w:val="00821520"/>
    <w:rsid w:val="00821A56"/>
    <w:rsid w:val="00822165"/>
    <w:rsid w:val="008224B3"/>
    <w:rsid w:val="00822A10"/>
    <w:rsid w:val="00822A80"/>
    <w:rsid w:val="00822F09"/>
    <w:rsid w:val="0082326F"/>
    <w:rsid w:val="008238C9"/>
    <w:rsid w:val="00823A02"/>
    <w:rsid w:val="00823E17"/>
    <w:rsid w:val="008242B2"/>
    <w:rsid w:val="008243C4"/>
    <w:rsid w:val="00824512"/>
    <w:rsid w:val="0082451E"/>
    <w:rsid w:val="008245AE"/>
    <w:rsid w:val="00824CE9"/>
    <w:rsid w:val="00824F11"/>
    <w:rsid w:val="00825059"/>
    <w:rsid w:val="008253A0"/>
    <w:rsid w:val="008256FE"/>
    <w:rsid w:val="00826254"/>
    <w:rsid w:val="008265AA"/>
    <w:rsid w:val="00826935"/>
    <w:rsid w:val="00826D29"/>
    <w:rsid w:val="00826F50"/>
    <w:rsid w:val="00826FB6"/>
    <w:rsid w:val="008274E0"/>
    <w:rsid w:val="0082767C"/>
    <w:rsid w:val="008276B6"/>
    <w:rsid w:val="008279CB"/>
    <w:rsid w:val="00827F7E"/>
    <w:rsid w:val="0083053F"/>
    <w:rsid w:val="00830646"/>
    <w:rsid w:val="0083068C"/>
    <w:rsid w:val="00830D1C"/>
    <w:rsid w:val="00831565"/>
    <w:rsid w:val="00831A03"/>
    <w:rsid w:val="00832610"/>
    <w:rsid w:val="00832941"/>
    <w:rsid w:val="00832C45"/>
    <w:rsid w:val="0083328C"/>
    <w:rsid w:val="008335BC"/>
    <w:rsid w:val="00833B48"/>
    <w:rsid w:val="00833EFA"/>
    <w:rsid w:val="0083441C"/>
    <w:rsid w:val="008344BC"/>
    <w:rsid w:val="008348DD"/>
    <w:rsid w:val="00834A06"/>
    <w:rsid w:val="008359F8"/>
    <w:rsid w:val="008360B3"/>
    <w:rsid w:val="008379F5"/>
    <w:rsid w:val="00837C2C"/>
    <w:rsid w:val="00840701"/>
    <w:rsid w:val="00840783"/>
    <w:rsid w:val="00841ACB"/>
    <w:rsid w:val="00841B47"/>
    <w:rsid w:val="00841D0C"/>
    <w:rsid w:val="0084230F"/>
    <w:rsid w:val="00842529"/>
    <w:rsid w:val="00842565"/>
    <w:rsid w:val="008428C9"/>
    <w:rsid w:val="00842A84"/>
    <w:rsid w:val="00842D27"/>
    <w:rsid w:val="00842F5E"/>
    <w:rsid w:val="0084442D"/>
    <w:rsid w:val="008446CF"/>
    <w:rsid w:val="008448A5"/>
    <w:rsid w:val="00844A07"/>
    <w:rsid w:val="00844E85"/>
    <w:rsid w:val="008451A9"/>
    <w:rsid w:val="00845342"/>
    <w:rsid w:val="0084567D"/>
    <w:rsid w:val="00845BFF"/>
    <w:rsid w:val="0084620F"/>
    <w:rsid w:val="0084623E"/>
    <w:rsid w:val="008462D2"/>
    <w:rsid w:val="008470AC"/>
    <w:rsid w:val="00847A9C"/>
    <w:rsid w:val="00847E19"/>
    <w:rsid w:val="008503F9"/>
    <w:rsid w:val="0085052F"/>
    <w:rsid w:val="00850D62"/>
    <w:rsid w:val="0085111A"/>
    <w:rsid w:val="00851138"/>
    <w:rsid w:val="00851286"/>
    <w:rsid w:val="00851579"/>
    <w:rsid w:val="00851B49"/>
    <w:rsid w:val="00851C2B"/>
    <w:rsid w:val="00851E74"/>
    <w:rsid w:val="00851E97"/>
    <w:rsid w:val="008528F1"/>
    <w:rsid w:val="0085296F"/>
    <w:rsid w:val="0085316C"/>
    <w:rsid w:val="00853731"/>
    <w:rsid w:val="0085397F"/>
    <w:rsid w:val="00853B16"/>
    <w:rsid w:val="00853B99"/>
    <w:rsid w:val="00854506"/>
    <w:rsid w:val="00854523"/>
    <w:rsid w:val="0085474A"/>
    <w:rsid w:val="008549A7"/>
    <w:rsid w:val="00855B95"/>
    <w:rsid w:val="00855D4A"/>
    <w:rsid w:val="00855DB0"/>
    <w:rsid w:val="00856CDF"/>
    <w:rsid w:val="00856D83"/>
    <w:rsid w:val="00857CD4"/>
    <w:rsid w:val="00860268"/>
    <w:rsid w:val="00860D67"/>
    <w:rsid w:val="00860EA6"/>
    <w:rsid w:val="0086118A"/>
    <w:rsid w:val="00861536"/>
    <w:rsid w:val="00861950"/>
    <w:rsid w:val="0086244D"/>
    <w:rsid w:val="00862519"/>
    <w:rsid w:val="008627D6"/>
    <w:rsid w:val="008628CB"/>
    <w:rsid w:val="00862C09"/>
    <w:rsid w:val="008634D7"/>
    <w:rsid w:val="00863540"/>
    <w:rsid w:val="00863B78"/>
    <w:rsid w:val="00863DA4"/>
    <w:rsid w:val="00863ECC"/>
    <w:rsid w:val="00864055"/>
    <w:rsid w:val="008640ED"/>
    <w:rsid w:val="00864535"/>
    <w:rsid w:val="00864DEC"/>
    <w:rsid w:val="0086513D"/>
    <w:rsid w:val="00866587"/>
    <w:rsid w:val="0086672B"/>
    <w:rsid w:val="00866F7D"/>
    <w:rsid w:val="00867200"/>
    <w:rsid w:val="00867FBF"/>
    <w:rsid w:val="00870B63"/>
    <w:rsid w:val="008713BA"/>
    <w:rsid w:val="0087159B"/>
    <w:rsid w:val="00872FDF"/>
    <w:rsid w:val="008731B5"/>
    <w:rsid w:val="00873B0C"/>
    <w:rsid w:val="008743C8"/>
    <w:rsid w:val="0087483E"/>
    <w:rsid w:val="00874A71"/>
    <w:rsid w:val="00875F0E"/>
    <w:rsid w:val="008762A3"/>
    <w:rsid w:val="00876CB3"/>
    <w:rsid w:val="00876E78"/>
    <w:rsid w:val="00877420"/>
    <w:rsid w:val="00877895"/>
    <w:rsid w:val="008778CD"/>
    <w:rsid w:val="00880350"/>
    <w:rsid w:val="0088053F"/>
    <w:rsid w:val="008807E9"/>
    <w:rsid w:val="00881010"/>
    <w:rsid w:val="0088187D"/>
    <w:rsid w:val="00882540"/>
    <w:rsid w:val="0088285C"/>
    <w:rsid w:val="008837C6"/>
    <w:rsid w:val="00883A42"/>
    <w:rsid w:val="0088448D"/>
    <w:rsid w:val="008847C1"/>
    <w:rsid w:val="00884A6B"/>
    <w:rsid w:val="00884BD6"/>
    <w:rsid w:val="00884C37"/>
    <w:rsid w:val="00885148"/>
    <w:rsid w:val="00887EE1"/>
    <w:rsid w:val="00890321"/>
    <w:rsid w:val="0089068C"/>
    <w:rsid w:val="00890965"/>
    <w:rsid w:val="00890BE9"/>
    <w:rsid w:val="00891293"/>
    <w:rsid w:val="00891EC7"/>
    <w:rsid w:val="00892073"/>
    <w:rsid w:val="00892EFC"/>
    <w:rsid w:val="00892F2A"/>
    <w:rsid w:val="0089320C"/>
    <w:rsid w:val="00893380"/>
    <w:rsid w:val="008937F5"/>
    <w:rsid w:val="00893EC4"/>
    <w:rsid w:val="00894D85"/>
    <w:rsid w:val="00895045"/>
    <w:rsid w:val="00895C6A"/>
    <w:rsid w:val="008964FC"/>
    <w:rsid w:val="00897513"/>
    <w:rsid w:val="008978DA"/>
    <w:rsid w:val="00897A12"/>
    <w:rsid w:val="00897D9C"/>
    <w:rsid w:val="00897DB5"/>
    <w:rsid w:val="00897FE6"/>
    <w:rsid w:val="008A00C8"/>
    <w:rsid w:val="008A02B7"/>
    <w:rsid w:val="008A0467"/>
    <w:rsid w:val="008A047A"/>
    <w:rsid w:val="008A073F"/>
    <w:rsid w:val="008A1838"/>
    <w:rsid w:val="008A2091"/>
    <w:rsid w:val="008A258E"/>
    <w:rsid w:val="008A2944"/>
    <w:rsid w:val="008A2AD9"/>
    <w:rsid w:val="008A2C68"/>
    <w:rsid w:val="008A2EA8"/>
    <w:rsid w:val="008A3191"/>
    <w:rsid w:val="008A31CD"/>
    <w:rsid w:val="008A3246"/>
    <w:rsid w:val="008A397B"/>
    <w:rsid w:val="008A3D68"/>
    <w:rsid w:val="008A3E7C"/>
    <w:rsid w:val="008A42BF"/>
    <w:rsid w:val="008A464F"/>
    <w:rsid w:val="008A4A10"/>
    <w:rsid w:val="008A4CF1"/>
    <w:rsid w:val="008A50CE"/>
    <w:rsid w:val="008A591E"/>
    <w:rsid w:val="008A6EF9"/>
    <w:rsid w:val="008A76D3"/>
    <w:rsid w:val="008A7A11"/>
    <w:rsid w:val="008A7A88"/>
    <w:rsid w:val="008B017E"/>
    <w:rsid w:val="008B1124"/>
    <w:rsid w:val="008B1467"/>
    <w:rsid w:val="008B215E"/>
    <w:rsid w:val="008B228D"/>
    <w:rsid w:val="008B31AD"/>
    <w:rsid w:val="008B335E"/>
    <w:rsid w:val="008B39ED"/>
    <w:rsid w:val="008B4180"/>
    <w:rsid w:val="008B436E"/>
    <w:rsid w:val="008B51B0"/>
    <w:rsid w:val="008B5261"/>
    <w:rsid w:val="008B598B"/>
    <w:rsid w:val="008B6D9E"/>
    <w:rsid w:val="008B6E81"/>
    <w:rsid w:val="008B70DA"/>
    <w:rsid w:val="008B733F"/>
    <w:rsid w:val="008C03FA"/>
    <w:rsid w:val="008C094D"/>
    <w:rsid w:val="008C0ECE"/>
    <w:rsid w:val="008C0F34"/>
    <w:rsid w:val="008C165D"/>
    <w:rsid w:val="008C235B"/>
    <w:rsid w:val="008C246C"/>
    <w:rsid w:val="008C29B8"/>
    <w:rsid w:val="008C2A98"/>
    <w:rsid w:val="008C2EA6"/>
    <w:rsid w:val="008C34B9"/>
    <w:rsid w:val="008C37EA"/>
    <w:rsid w:val="008C3B63"/>
    <w:rsid w:val="008C3CCD"/>
    <w:rsid w:val="008C417C"/>
    <w:rsid w:val="008C45ED"/>
    <w:rsid w:val="008C46CB"/>
    <w:rsid w:val="008C4914"/>
    <w:rsid w:val="008C4993"/>
    <w:rsid w:val="008C4B8F"/>
    <w:rsid w:val="008C51F5"/>
    <w:rsid w:val="008C533E"/>
    <w:rsid w:val="008C5C42"/>
    <w:rsid w:val="008C65D8"/>
    <w:rsid w:val="008C6742"/>
    <w:rsid w:val="008C718A"/>
    <w:rsid w:val="008C73C7"/>
    <w:rsid w:val="008C77F1"/>
    <w:rsid w:val="008C7854"/>
    <w:rsid w:val="008D089C"/>
    <w:rsid w:val="008D0D64"/>
    <w:rsid w:val="008D156D"/>
    <w:rsid w:val="008D1C47"/>
    <w:rsid w:val="008D1E67"/>
    <w:rsid w:val="008D2092"/>
    <w:rsid w:val="008D2C48"/>
    <w:rsid w:val="008D2D94"/>
    <w:rsid w:val="008D30E2"/>
    <w:rsid w:val="008D31C2"/>
    <w:rsid w:val="008D359D"/>
    <w:rsid w:val="008D3621"/>
    <w:rsid w:val="008D43C4"/>
    <w:rsid w:val="008D450D"/>
    <w:rsid w:val="008D458B"/>
    <w:rsid w:val="008D4978"/>
    <w:rsid w:val="008D50A0"/>
    <w:rsid w:val="008D5446"/>
    <w:rsid w:val="008D6006"/>
    <w:rsid w:val="008D608F"/>
    <w:rsid w:val="008D62C4"/>
    <w:rsid w:val="008D6971"/>
    <w:rsid w:val="008D718D"/>
    <w:rsid w:val="008D78D0"/>
    <w:rsid w:val="008D7DB1"/>
    <w:rsid w:val="008E016B"/>
    <w:rsid w:val="008E0332"/>
    <w:rsid w:val="008E04BC"/>
    <w:rsid w:val="008E0F7A"/>
    <w:rsid w:val="008E0FBC"/>
    <w:rsid w:val="008E15DA"/>
    <w:rsid w:val="008E191F"/>
    <w:rsid w:val="008E2B15"/>
    <w:rsid w:val="008E2CD3"/>
    <w:rsid w:val="008E352C"/>
    <w:rsid w:val="008E3BE1"/>
    <w:rsid w:val="008E4127"/>
    <w:rsid w:val="008E45FA"/>
    <w:rsid w:val="008E46E9"/>
    <w:rsid w:val="008E4B3D"/>
    <w:rsid w:val="008E4DD9"/>
    <w:rsid w:val="008E4DF1"/>
    <w:rsid w:val="008E5919"/>
    <w:rsid w:val="008E5C2B"/>
    <w:rsid w:val="008E5F7C"/>
    <w:rsid w:val="008E6526"/>
    <w:rsid w:val="008E6564"/>
    <w:rsid w:val="008E6695"/>
    <w:rsid w:val="008E6B76"/>
    <w:rsid w:val="008E6CFE"/>
    <w:rsid w:val="008E78B2"/>
    <w:rsid w:val="008E7DBF"/>
    <w:rsid w:val="008F045C"/>
    <w:rsid w:val="008F0859"/>
    <w:rsid w:val="008F0CE1"/>
    <w:rsid w:val="008F17B9"/>
    <w:rsid w:val="008F2459"/>
    <w:rsid w:val="008F2709"/>
    <w:rsid w:val="008F4540"/>
    <w:rsid w:val="008F47BC"/>
    <w:rsid w:val="008F5850"/>
    <w:rsid w:val="008F5E70"/>
    <w:rsid w:val="008F607B"/>
    <w:rsid w:val="008F60B9"/>
    <w:rsid w:val="008F735E"/>
    <w:rsid w:val="008F789A"/>
    <w:rsid w:val="008F78A9"/>
    <w:rsid w:val="008F7C1D"/>
    <w:rsid w:val="008F7E68"/>
    <w:rsid w:val="008F7EE4"/>
    <w:rsid w:val="0090115E"/>
    <w:rsid w:val="0090163B"/>
    <w:rsid w:val="00901B79"/>
    <w:rsid w:val="0090245C"/>
    <w:rsid w:val="00902DD1"/>
    <w:rsid w:val="00902FB9"/>
    <w:rsid w:val="009030B6"/>
    <w:rsid w:val="00903EBE"/>
    <w:rsid w:val="00904B0E"/>
    <w:rsid w:val="00904FA8"/>
    <w:rsid w:val="00905291"/>
    <w:rsid w:val="00905481"/>
    <w:rsid w:val="0090564C"/>
    <w:rsid w:val="00905736"/>
    <w:rsid w:val="0090584D"/>
    <w:rsid w:val="00905895"/>
    <w:rsid w:val="00905B7D"/>
    <w:rsid w:val="00905DF2"/>
    <w:rsid w:val="00906254"/>
    <w:rsid w:val="0090663D"/>
    <w:rsid w:val="00906975"/>
    <w:rsid w:val="00906B79"/>
    <w:rsid w:val="009070D7"/>
    <w:rsid w:val="0090737F"/>
    <w:rsid w:val="00907486"/>
    <w:rsid w:val="00907629"/>
    <w:rsid w:val="00907A94"/>
    <w:rsid w:val="00907CF0"/>
    <w:rsid w:val="00907D8E"/>
    <w:rsid w:val="00907DB3"/>
    <w:rsid w:val="00910037"/>
    <w:rsid w:val="00910414"/>
    <w:rsid w:val="00910F98"/>
    <w:rsid w:val="009111CA"/>
    <w:rsid w:val="00911299"/>
    <w:rsid w:val="00911CD7"/>
    <w:rsid w:val="00912846"/>
    <w:rsid w:val="009130F4"/>
    <w:rsid w:val="00913125"/>
    <w:rsid w:val="00913B18"/>
    <w:rsid w:val="00914C87"/>
    <w:rsid w:val="00915825"/>
    <w:rsid w:val="00916F0C"/>
    <w:rsid w:val="00917A8B"/>
    <w:rsid w:val="009209DC"/>
    <w:rsid w:val="00921A04"/>
    <w:rsid w:val="00921A0B"/>
    <w:rsid w:val="00922406"/>
    <w:rsid w:val="009225DA"/>
    <w:rsid w:val="0092262A"/>
    <w:rsid w:val="00922DAF"/>
    <w:rsid w:val="0092368D"/>
    <w:rsid w:val="00923919"/>
    <w:rsid w:val="0092440D"/>
    <w:rsid w:val="00924D6C"/>
    <w:rsid w:val="0092510A"/>
    <w:rsid w:val="0092526F"/>
    <w:rsid w:val="00925281"/>
    <w:rsid w:val="00925E15"/>
    <w:rsid w:val="00925EFD"/>
    <w:rsid w:val="00926D06"/>
    <w:rsid w:val="00927247"/>
    <w:rsid w:val="00927601"/>
    <w:rsid w:val="00927DA1"/>
    <w:rsid w:val="00927DEB"/>
    <w:rsid w:val="009300FD"/>
    <w:rsid w:val="009301DE"/>
    <w:rsid w:val="00930BBF"/>
    <w:rsid w:val="00930EA4"/>
    <w:rsid w:val="00931754"/>
    <w:rsid w:val="00933304"/>
    <w:rsid w:val="00933AD7"/>
    <w:rsid w:val="00933B34"/>
    <w:rsid w:val="00933BCC"/>
    <w:rsid w:val="00933C6C"/>
    <w:rsid w:val="0093443D"/>
    <w:rsid w:val="0093495D"/>
    <w:rsid w:val="009358ED"/>
    <w:rsid w:val="00935999"/>
    <w:rsid w:val="00935B62"/>
    <w:rsid w:val="0093601C"/>
    <w:rsid w:val="009360D3"/>
    <w:rsid w:val="0093615D"/>
    <w:rsid w:val="009367FE"/>
    <w:rsid w:val="00936859"/>
    <w:rsid w:val="00936CCD"/>
    <w:rsid w:val="00936F1B"/>
    <w:rsid w:val="009370CD"/>
    <w:rsid w:val="00937627"/>
    <w:rsid w:val="00937A10"/>
    <w:rsid w:val="009407BB"/>
    <w:rsid w:val="009407F7"/>
    <w:rsid w:val="0094103B"/>
    <w:rsid w:val="00941185"/>
    <w:rsid w:val="00942871"/>
    <w:rsid w:val="00943205"/>
    <w:rsid w:val="009432F4"/>
    <w:rsid w:val="009438CA"/>
    <w:rsid w:val="00943E7F"/>
    <w:rsid w:val="0094403B"/>
    <w:rsid w:val="009444A6"/>
    <w:rsid w:val="00944BCA"/>
    <w:rsid w:val="009452E0"/>
    <w:rsid w:val="00945BAD"/>
    <w:rsid w:val="00945E09"/>
    <w:rsid w:val="00946762"/>
    <w:rsid w:val="009467BB"/>
    <w:rsid w:val="009468A8"/>
    <w:rsid w:val="00946F24"/>
    <w:rsid w:val="00946F9A"/>
    <w:rsid w:val="00947021"/>
    <w:rsid w:val="00947DA2"/>
    <w:rsid w:val="00950896"/>
    <w:rsid w:val="00951D06"/>
    <w:rsid w:val="00951F45"/>
    <w:rsid w:val="00951F55"/>
    <w:rsid w:val="00952177"/>
    <w:rsid w:val="00952319"/>
    <w:rsid w:val="0095246E"/>
    <w:rsid w:val="00952B08"/>
    <w:rsid w:val="009531A5"/>
    <w:rsid w:val="009535BB"/>
    <w:rsid w:val="00953BAE"/>
    <w:rsid w:val="00953D81"/>
    <w:rsid w:val="00954716"/>
    <w:rsid w:val="00954745"/>
    <w:rsid w:val="00954BB0"/>
    <w:rsid w:val="009557F2"/>
    <w:rsid w:val="009558E7"/>
    <w:rsid w:val="00956E8F"/>
    <w:rsid w:val="00957B0E"/>
    <w:rsid w:val="00960013"/>
    <w:rsid w:val="00960926"/>
    <w:rsid w:val="00960EA9"/>
    <w:rsid w:val="009613CD"/>
    <w:rsid w:val="009618D6"/>
    <w:rsid w:val="00962190"/>
    <w:rsid w:val="00962BC2"/>
    <w:rsid w:val="00962E52"/>
    <w:rsid w:val="009642AB"/>
    <w:rsid w:val="00964B7F"/>
    <w:rsid w:val="00965A7D"/>
    <w:rsid w:val="00965FCC"/>
    <w:rsid w:val="009669C2"/>
    <w:rsid w:val="00967255"/>
    <w:rsid w:val="009676B0"/>
    <w:rsid w:val="0096774F"/>
    <w:rsid w:val="00967948"/>
    <w:rsid w:val="009706FF"/>
    <w:rsid w:val="009727C8"/>
    <w:rsid w:val="00972BE2"/>
    <w:rsid w:val="00972DC6"/>
    <w:rsid w:val="00973312"/>
    <w:rsid w:val="00973479"/>
    <w:rsid w:val="009734FC"/>
    <w:rsid w:val="00973983"/>
    <w:rsid w:val="00973BA0"/>
    <w:rsid w:val="00973EBD"/>
    <w:rsid w:val="009741AC"/>
    <w:rsid w:val="0097448F"/>
    <w:rsid w:val="0097458E"/>
    <w:rsid w:val="0097467F"/>
    <w:rsid w:val="009749BA"/>
    <w:rsid w:val="00974BF3"/>
    <w:rsid w:val="00975510"/>
    <w:rsid w:val="00975B0B"/>
    <w:rsid w:val="00975D4A"/>
    <w:rsid w:val="00975FD0"/>
    <w:rsid w:val="00976527"/>
    <w:rsid w:val="00976575"/>
    <w:rsid w:val="00976C2F"/>
    <w:rsid w:val="00977198"/>
    <w:rsid w:val="009772E6"/>
    <w:rsid w:val="00977A8E"/>
    <w:rsid w:val="0098038C"/>
    <w:rsid w:val="00980992"/>
    <w:rsid w:val="00980BE5"/>
    <w:rsid w:val="00980CD0"/>
    <w:rsid w:val="00980FA2"/>
    <w:rsid w:val="00981018"/>
    <w:rsid w:val="0098125D"/>
    <w:rsid w:val="0098180B"/>
    <w:rsid w:val="00982003"/>
    <w:rsid w:val="00982314"/>
    <w:rsid w:val="00983634"/>
    <w:rsid w:val="00983A7F"/>
    <w:rsid w:val="00984050"/>
    <w:rsid w:val="0098446D"/>
    <w:rsid w:val="009844E2"/>
    <w:rsid w:val="009849E3"/>
    <w:rsid w:val="00984D74"/>
    <w:rsid w:val="00984F1B"/>
    <w:rsid w:val="00985288"/>
    <w:rsid w:val="009858F3"/>
    <w:rsid w:val="0098634D"/>
    <w:rsid w:val="00986664"/>
    <w:rsid w:val="009869E1"/>
    <w:rsid w:val="00986DE9"/>
    <w:rsid w:val="00987602"/>
    <w:rsid w:val="0098769E"/>
    <w:rsid w:val="009877D7"/>
    <w:rsid w:val="00987880"/>
    <w:rsid w:val="009879C5"/>
    <w:rsid w:val="00987F7C"/>
    <w:rsid w:val="009903C2"/>
    <w:rsid w:val="00992A8E"/>
    <w:rsid w:val="00992DC6"/>
    <w:rsid w:val="009935E5"/>
    <w:rsid w:val="00993FF8"/>
    <w:rsid w:val="00994124"/>
    <w:rsid w:val="009941C1"/>
    <w:rsid w:val="009944A1"/>
    <w:rsid w:val="009954A2"/>
    <w:rsid w:val="00995762"/>
    <w:rsid w:val="00995F7B"/>
    <w:rsid w:val="00996388"/>
    <w:rsid w:val="00996591"/>
    <w:rsid w:val="00996E2C"/>
    <w:rsid w:val="00997319"/>
    <w:rsid w:val="00997D2C"/>
    <w:rsid w:val="00997E7D"/>
    <w:rsid w:val="009A146F"/>
    <w:rsid w:val="009A1590"/>
    <w:rsid w:val="009A17F5"/>
    <w:rsid w:val="009A1BF3"/>
    <w:rsid w:val="009A2046"/>
    <w:rsid w:val="009A2413"/>
    <w:rsid w:val="009A2CB5"/>
    <w:rsid w:val="009A2CD1"/>
    <w:rsid w:val="009A30C6"/>
    <w:rsid w:val="009A38CF"/>
    <w:rsid w:val="009A3A24"/>
    <w:rsid w:val="009A3B59"/>
    <w:rsid w:val="009A3C6C"/>
    <w:rsid w:val="009A4195"/>
    <w:rsid w:val="009A41BC"/>
    <w:rsid w:val="009A5C53"/>
    <w:rsid w:val="009A637E"/>
    <w:rsid w:val="009A68F1"/>
    <w:rsid w:val="009A6C1F"/>
    <w:rsid w:val="009A6D47"/>
    <w:rsid w:val="009A6F37"/>
    <w:rsid w:val="009A7006"/>
    <w:rsid w:val="009A7875"/>
    <w:rsid w:val="009A7D8B"/>
    <w:rsid w:val="009B02F0"/>
    <w:rsid w:val="009B03D3"/>
    <w:rsid w:val="009B0A48"/>
    <w:rsid w:val="009B1185"/>
    <w:rsid w:val="009B1B90"/>
    <w:rsid w:val="009B1E4A"/>
    <w:rsid w:val="009B2935"/>
    <w:rsid w:val="009B36E7"/>
    <w:rsid w:val="009B3933"/>
    <w:rsid w:val="009B4052"/>
    <w:rsid w:val="009B48AB"/>
    <w:rsid w:val="009B490C"/>
    <w:rsid w:val="009B4CB5"/>
    <w:rsid w:val="009B4ED2"/>
    <w:rsid w:val="009B4EF6"/>
    <w:rsid w:val="009B4F04"/>
    <w:rsid w:val="009B533E"/>
    <w:rsid w:val="009B5954"/>
    <w:rsid w:val="009B5A42"/>
    <w:rsid w:val="009B612E"/>
    <w:rsid w:val="009B648A"/>
    <w:rsid w:val="009B6503"/>
    <w:rsid w:val="009B695E"/>
    <w:rsid w:val="009B6AE0"/>
    <w:rsid w:val="009B6B39"/>
    <w:rsid w:val="009B6DFD"/>
    <w:rsid w:val="009B7069"/>
    <w:rsid w:val="009B7255"/>
    <w:rsid w:val="009B7828"/>
    <w:rsid w:val="009B7848"/>
    <w:rsid w:val="009B7BCE"/>
    <w:rsid w:val="009C0651"/>
    <w:rsid w:val="009C100F"/>
    <w:rsid w:val="009C1622"/>
    <w:rsid w:val="009C1989"/>
    <w:rsid w:val="009C2B0C"/>
    <w:rsid w:val="009C2DD7"/>
    <w:rsid w:val="009C35D7"/>
    <w:rsid w:val="009C3B78"/>
    <w:rsid w:val="009C442F"/>
    <w:rsid w:val="009C4F2D"/>
    <w:rsid w:val="009C5AC8"/>
    <w:rsid w:val="009C6594"/>
    <w:rsid w:val="009C687E"/>
    <w:rsid w:val="009C7147"/>
    <w:rsid w:val="009C71A0"/>
    <w:rsid w:val="009C77FA"/>
    <w:rsid w:val="009C78CF"/>
    <w:rsid w:val="009C7A51"/>
    <w:rsid w:val="009D075E"/>
    <w:rsid w:val="009D080C"/>
    <w:rsid w:val="009D0CE0"/>
    <w:rsid w:val="009D0E31"/>
    <w:rsid w:val="009D190C"/>
    <w:rsid w:val="009D19B5"/>
    <w:rsid w:val="009D23B4"/>
    <w:rsid w:val="009D28E6"/>
    <w:rsid w:val="009D2B47"/>
    <w:rsid w:val="009D2DDD"/>
    <w:rsid w:val="009D31CF"/>
    <w:rsid w:val="009D325F"/>
    <w:rsid w:val="009D3B79"/>
    <w:rsid w:val="009D3FEF"/>
    <w:rsid w:val="009D4A85"/>
    <w:rsid w:val="009D4AF1"/>
    <w:rsid w:val="009D5B2F"/>
    <w:rsid w:val="009D5DD2"/>
    <w:rsid w:val="009D5EE0"/>
    <w:rsid w:val="009D6145"/>
    <w:rsid w:val="009D6584"/>
    <w:rsid w:val="009D6B55"/>
    <w:rsid w:val="009D704E"/>
    <w:rsid w:val="009D74DA"/>
    <w:rsid w:val="009D7A02"/>
    <w:rsid w:val="009E0502"/>
    <w:rsid w:val="009E051C"/>
    <w:rsid w:val="009E056C"/>
    <w:rsid w:val="009E0A3E"/>
    <w:rsid w:val="009E0E23"/>
    <w:rsid w:val="009E12A9"/>
    <w:rsid w:val="009E1847"/>
    <w:rsid w:val="009E1CE7"/>
    <w:rsid w:val="009E25BB"/>
    <w:rsid w:val="009E2B10"/>
    <w:rsid w:val="009E35AC"/>
    <w:rsid w:val="009E36D3"/>
    <w:rsid w:val="009E3CDF"/>
    <w:rsid w:val="009E452C"/>
    <w:rsid w:val="009E4C7B"/>
    <w:rsid w:val="009E5229"/>
    <w:rsid w:val="009E539F"/>
    <w:rsid w:val="009E5D5C"/>
    <w:rsid w:val="009E60DD"/>
    <w:rsid w:val="009E680F"/>
    <w:rsid w:val="009E68AC"/>
    <w:rsid w:val="009E68E0"/>
    <w:rsid w:val="009E6E5A"/>
    <w:rsid w:val="009E727B"/>
    <w:rsid w:val="009E7634"/>
    <w:rsid w:val="009E7FF1"/>
    <w:rsid w:val="009F0052"/>
    <w:rsid w:val="009F01AA"/>
    <w:rsid w:val="009F0ADE"/>
    <w:rsid w:val="009F1201"/>
    <w:rsid w:val="009F13E8"/>
    <w:rsid w:val="009F1862"/>
    <w:rsid w:val="009F1BE4"/>
    <w:rsid w:val="009F2855"/>
    <w:rsid w:val="009F3C68"/>
    <w:rsid w:val="009F3E38"/>
    <w:rsid w:val="009F3E78"/>
    <w:rsid w:val="009F400F"/>
    <w:rsid w:val="009F47E7"/>
    <w:rsid w:val="009F4FD8"/>
    <w:rsid w:val="009F5093"/>
    <w:rsid w:val="009F598C"/>
    <w:rsid w:val="009F5F26"/>
    <w:rsid w:val="009F65B8"/>
    <w:rsid w:val="009F747A"/>
    <w:rsid w:val="009F765A"/>
    <w:rsid w:val="009F78C4"/>
    <w:rsid w:val="009F7E82"/>
    <w:rsid w:val="009F7FBF"/>
    <w:rsid w:val="00A00264"/>
    <w:rsid w:val="00A00445"/>
    <w:rsid w:val="00A01180"/>
    <w:rsid w:val="00A01E0E"/>
    <w:rsid w:val="00A02B91"/>
    <w:rsid w:val="00A02FDB"/>
    <w:rsid w:val="00A0378D"/>
    <w:rsid w:val="00A0393D"/>
    <w:rsid w:val="00A03968"/>
    <w:rsid w:val="00A03B36"/>
    <w:rsid w:val="00A03E29"/>
    <w:rsid w:val="00A047D1"/>
    <w:rsid w:val="00A04C1E"/>
    <w:rsid w:val="00A05FC9"/>
    <w:rsid w:val="00A060F7"/>
    <w:rsid w:val="00A063A5"/>
    <w:rsid w:val="00A065BF"/>
    <w:rsid w:val="00A06E25"/>
    <w:rsid w:val="00A06EB3"/>
    <w:rsid w:val="00A0780D"/>
    <w:rsid w:val="00A07A8E"/>
    <w:rsid w:val="00A07C60"/>
    <w:rsid w:val="00A07CFD"/>
    <w:rsid w:val="00A1037D"/>
    <w:rsid w:val="00A107C4"/>
    <w:rsid w:val="00A110EB"/>
    <w:rsid w:val="00A11197"/>
    <w:rsid w:val="00A115BD"/>
    <w:rsid w:val="00A1260C"/>
    <w:rsid w:val="00A136D1"/>
    <w:rsid w:val="00A13D4A"/>
    <w:rsid w:val="00A149D6"/>
    <w:rsid w:val="00A14C2E"/>
    <w:rsid w:val="00A15F1E"/>
    <w:rsid w:val="00A175DE"/>
    <w:rsid w:val="00A17622"/>
    <w:rsid w:val="00A17879"/>
    <w:rsid w:val="00A17D55"/>
    <w:rsid w:val="00A17F4D"/>
    <w:rsid w:val="00A20682"/>
    <w:rsid w:val="00A20931"/>
    <w:rsid w:val="00A20DF3"/>
    <w:rsid w:val="00A20E8D"/>
    <w:rsid w:val="00A21DA5"/>
    <w:rsid w:val="00A22439"/>
    <w:rsid w:val="00A2269D"/>
    <w:rsid w:val="00A23529"/>
    <w:rsid w:val="00A2387D"/>
    <w:rsid w:val="00A2410B"/>
    <w:rsid w:val="00A244EE"/>
    <w:rsid w:val="00A24A64"/>
    <w:rsid w:val="00A26381"/>
    <w:rsid w:val="00A26EFC"/>
    <w:rsid w:val="00A27710"/>
    <w:rsid w:val="00A277F0"/>
    <w:rsid w:val="00A27A35"/>
    <w:rsid w:val="00A3000B"/>
    <w:rsid w:val="00A304E6"/>
    <w:rsid w:val="00A30ABA"/>
    <w:rsid w:val="00A30B02"/>
    <w:rsid w:val="00A30B35"/>
    <w:rsid w:val="00A30D08"/>
    <w:rsid w:val="00A30E30"/>
    <w:rsid w:val="00A31B01"/>
    <w:rsid w:val="00A329D9"/>
    <w:rsid w:val="00A3305C"/>
    <w:rsid w:val="00A332E4"/>
    <w:rsid w:val="00A33639"/>
    <w:rsid w:val="00A33D80"/>
    <w:rsid w:val="00A33F25"/>
    <w:rsid w:val="00A33F9E"/>
    <w:rsid w:val="00A3447C"/>
    <w:rsid w:val="00A34B54"/>
    <w:rsid w:val="00A34FAB"/>
    <w:rsid w:val="00A35196"/>
    <w:rsid w:val="00A354C5"/>
    <w:rsid w:val="00A35839"/>
    <w:rsid w:val="00A35B6B"/>
    <w:rsid w:val="00A35F3E"/>
    <w:rsid w:val="00A3622A"/>
    <w:rsid w:val="00A362BD"/>
    <w:rsid w:val="00A362EB"/>
    <w:rsid w:val="00A36AE6"/>
    <w:rsid w:val="00A372F2"/>
    <w:rsid w:val="00A37DA8"/>
    <w:rsid w:val="00A40004"/>
    <w:rsid w:val="00A40513"/>
    <w:rsid w:val="00A407D2"/>
    <w:rsid w:val="00A4136B"/>
    <w:rsid w:val="00A4144D"/>
    <w:rsid w:val="00A4162A"/>
    <w:rsid w:val="00A422CE"/>
    <w:rsid w:val="00A42B07"/>
    <w:rsid w:val="00A42C8A"/>
    <w:rsid w:val="00A42FCF"/>
    <w:rsid w:val="00A43107"/>
    <w:rsid w:val="00A43196"/>
    <w:rsid w:val="00A43DE2"/>
    <w:rsid w:val="00A4456A"/>
    <w:rsid w:val="00A448F8"/>
    <w:rsid w:val="00A44999"/>
    <w:rsid w:val="00A4527E"/>
    <w:rsid w:val="00A452E4"/>
    <w:rsid w:val="00A4720B"/>
    <w:rsid w:val="00A4751A"/>
    <w:rsid w:val="00A477B4"/>
    <w:rsid w:val="00A47BF3"/>
    <w:rsid w:val="00A50BD6"/>
    <w:rsid w:val="00A516DB"/>
    <w:rsid w:val="00A51C13"/>
    <w:rsid w:val="00A51FCB"/>
    <w:rsid w:val="00A52157"/>
    <w:rsid w:val="00A52F25"/>
    <w:rsid w:val="00A5322C"/>
    <w:rsid w:val="00A53AE5"/>
    <w:rsid w:val="00A54170"/>
    <w:rsid w:val="00A543DD"/>
    <w:rsid w:val="00A545CD"/>
    <w:rsid w:val="00A54C18"/>
    <w:rsid w:val="00A54E3E"/>
    <w:rsid w:val="00A54FC4"/>
    <w:rsid w:val="00A55892"/>
    <w:rsid w:val="00A55902"/>
    <w:rsid w:val="00A571CB"/>
    <w:rsid w:val="00A57587"/>
    <w:rsid w:val="00A577ED"/>
    <w:rsid w:val="00A60350"/>
    <w:rsid w:val="00A6061F"/>
    <w:rsid w:val="00A6081F"/>
    <w:rsid w:val="00A60CA6"/>
    <w:rsid w:val="00A6179D"/>
    <w:rsid w:val="00A61D75"/>
    <w:rsid w:val="00A6206F"/>
    <w:rsid w:val="00A62652"/>
    <w:rsid w:val="00A63189"/>
    <w:rsid w:val="00A63522"/>
    <w:rsid w:val="00A638FC"/>
    <w:rsid w:val="00A63919"/>
    <w:rsid w:val="00A64D90"/>
    <w:rsid w:val="00A64E3C"/>
    <w:rsid w:val="00A66503"/>
    <w:rsid w:val="00A67170"/>
    <w:rsid w:val="00A6737D"/>
    <w:rsid w:val="00A7011B"/>
    <w:rsid w:val="00A708F0"/>
    <w:rsid w:val="00A7115F"/>
    <w:rsid w:val="00A71EE0"/>
    <w:rsid w:val="00A71F7D"/>
    <w:rsid w:val="00A720EE"/>
    <w:rsid w:val="00A7288A"/>
    <w:rsid w:val="00A728FA"/>
    <w:rsid w:val="00A72BE2"/>
    <w:rsid w:val="00A72D9D"/>
    <w:rsid w:val="00A72DB5"/>
    <w:rsid w:val="00A74196"/>
    <w:rsid w:val="00A745B1"/>
    <w:rsid w:val="00A747B2"/>
    <w:rsid w:val="00A74C3D"/>
    <w:rsid w:val="00A75180"/>
    <w:rsid w:val="00A752AF"/>
    <w:rsid w:val="00A75421"/>
    <w:rsid w:val="00A75A73"/>
    <w:rsid w:val="00A75BDB"/>
    <w:rsid w:val="00A75DE4"/>
    <w:rsid w:val="00A7680C"/>
    <w:rsid w:val="00A76851"/>
    <w:rsid w:val="00A76A4D"/>
    <w:rsid w:val="00A76D05"/>
    <w:rsid w:val="00A77424"/>
    <w:rsid w:val="00A805E5"/>
    <w:rsid w:val="00A80D53"/>
    <w:rsid w:val="00A824A5"/>
    <w:rsid w:val="00A82638"/>
    <w:rsid w:val="00A827E1"/>
    <w:rsid w:val="00A82E1D"/>
    <w:rsid w:val="00A82F95"/>
    <w:rsid w:val="00A832AE"/>
    <w:rsid w:val="00A8340A"/>
    <w:rsid w:val="00A83547"/>
    <w:rsid w:val="00A835DF"/>
    <w:rsid w:val="00A846D0"/>
    <w:rsid w:val="00A84702"/>
    <w:rsid w:val="00A84A3D"/>
    <w:rsid w:val="00A84AD1"/>
    <w:rsid w:val="00A84C4B"/>
    <w:rsid w:val="00A8504E"/>
    <w:rsid w:val="00A853B3"/>
    <w:rsid w:val="00A857C2"/>
    <w:rsid w:val="00A85B77"/>
    <w:rsid w:val="00A86550"/>
    <w:rsid w:val="00A86B85"/>
    <w:rsid w:val="00A86F72"/>
    <w:rsid w:val="00A872AB"/>
    <w:rsid w:val="00A87C72"/>
    <w:rsid w:val="00A901B7"/>
    <w:rsid w:val="00A90B8D"/>
    <w:rsid w:val="00A91ABF"/>
    <w:rsid w:val="00A91D53"/>
    <w:rsid w:val="00A9296E"/>
    <w:rsid w:val="00A92F84"/>
    <w:rsid w:val="00A9326E"/>
    <w:rsid w:val="00A93322"/>
    <w:rsid w:val="00A93DD0"/>
    <w:rsid w:val="00A9445A"/>
    <w:rsid w:val="00A94673"/>
    <w:rsid w:val="00A94E2E"/>
    <w:rsid w:val="00A95513"/>
    <w:rsid w:val="00A95AE5"/>
    <w:rsid w:val="00A96309"/>
    <w:rsid w:val="00A96330"/>
    <w:rsid w:val="00A96A8E"/>
    <w:rsid w:val="00A97B5E"/>
    <w:rsid w:val="00A97E82"/>
    <w:rsid w:val="00AA018E"/>
    <w:rsid w:val="00AA04CB"/>
    <w:rsid w:val="00AA08D3"/>
    <w:rsid w:val="00AA0CA4"/>
    <w:rsid w:val="00AA1720"/>
    <w:rsid w:val="00AA26F1"/>
    <w:rsid w:val="00AA2DAB"/>
    <w:rsid w:val="00AA2FF8"/>
    <w:rsid w:val="00AA3663"/>
    <w:rsid w:val="00AA3B0C"/>
    <w:rsid w:val="00AA3C71"/>
    <w:rsid w:val="00AA3E63"/>
    <w:rsid w:val="00AA41DC"/>
    <w:rsid w:val="00AA4436"/>
    <w:rsid w:val="00AA50B9"/>
    <w:rsid w:val="00AA5484"/>
    <w:rsid w:val="00AA553C"/>
    <w:rsid w:val="00AA555D"/>
    <w:rsid w:val="00AA5C67"/>
    <w:rsid w:val="00AA5CF2"/>
    <w:rsid w:val="00AA5F85"/>
    <w:rsid w:val="00AA684D"/>
    <w:rsid w:val="00AA6D02"/>
    <w:rsid w:val="00AA74EB"/>
    <w:rsid w:val="00AA75C2"/>
    <w:rsid w:val="00AA7C93"/>
    <w:rsid w:val="00AA7DD3"/>
    <w:rsid w:val="00AB0530"/>
    <w:rsid w:val="00AB0627"/>
    <w:rsid w:val="00AB0BBC"/>
    <w:rsid w:val="00AB103C"/>
    <w:rsid w:val="00AB1809"/>
    <w:rsid w:val="00AB1E26"/>
    <w:rsid w:val="00AB245A"/>
    <w:rsid w:val="00AB2AA3"/>
    <w:rsid w:val="00AB2C54"/>
    <w:rsid w:val="00AB2FC1"/>
    <w:rsid w:val="00AB31A6"/>
    <w:rsid w:val="00AB3C09"/>
    <w:rsid w:val="00AB4145"/>
    <w:rsid w:val="00AB4C4C"/>
    <w:rsid w:val="00AB4FB0"/>
    <w:rsid w:val="00AB54C0"/>
    <w:rsid w:val="00AB56D2"/>
    <w:rsid w:val="00AB594A"/>
    <w:rsid w:val="00AB5A0B"/>
    <w:rsid w:val="00AB5BD0"/>
    <w:rsid w:val="00AB6696"/>
    <w:rsid w:val="00AB7630"/>
    <w:rsid w:val="00AC03C6"/>
    <w:rsid w:val="00AC055E"/>
    <w:rsid w:val="00AC05B1"/>
    <w:rsid w:val="00AC0650"/>
    <w:rsid w:val="00AC0C7E"/>
    <w:rsid w:val="00AC0C80"/>
    <w:rsid w:val="00AC106B"/>
    <w:rsid w:val="00AC106D"/>
    <w:rsid w:val="00AC1839"/>
    <w:rsid w:val="00AC2144"/>
    <w:rsid w:val="00AC2A67"/>
    <w:rsid w:val="00AC2BC3"/>
    <w:rsid w:val="00AC2C30"/>
    <w:rsid w:val="00AC2E0E"/>
    <w:rsid w:val="00AC47DE"/>
    <w:rsid w:val="00AC4FF3"/>
    <w:rsid w:val="00AC5159"/>
    <w:rsid w:val="00AC574B"/>
    <w:rsid w:val="00AC5952"/>
    <w:rsid w:val="00AC5DCA"/>
    <w:rsid w:val="00AC615B"/>
    <w:rsid w:val="00AC7D4D"/>
    <w:rsid w:val="00AC7E8B"/>
    <w:rsid w:val="00AD02B2"/>
    <w:rsid w:val="00AD09AB"/>
    <w:rsid w:val="00AD21E2"/>
    <w:rsid w:val="00AD2299"/>
    <w:rsid w:val="00AD272F"/>
    <w:rsid w:val="00AD2AD0"/>
    <w:rsid w:val="00AD31EA"/>
    <w:rsid w:val="00AD3358"/>
    <w:rsid w:val="00AD3C73"/>
    <w:rsid w:val="00AD4498"/>
    <w:rsid w:val="00AD49FC"/>
    <w:rsid w:val="00AD4DC9"/>
    <w:rsid w:val="00AD4DE6"/>
    <w:rsid w:val="00AD4EF8"/>
    <w:rsid w:val="00AD4F72"/>
    <w:rsid w:val="00AD4FE7"/>
    <w:rsid w:val="00AD4FE8"/>
    <w:rsid w:val="00AD53C6"/>
    <w:rsid w:val="00AD5401"/>
    <w:rsid w:val="00AD567A"/>
    <w:rsid w:val="00AD63EF"/>
    <w:rsid w:val="00AD7315"/>
    <w:rsid w:val="00AD7CD0"/>
    <w:rsid w:val="00AD7E04"/>
    <w:rsid w:val="00AD7ECC"/>
    <w:rsid w:val="00AD7F8A"/>
    <w:rsid w:val="00AE06E3"/>
    <w:rsid w:val="00AE0FEE"/>
    <w:rsid w:val="00AE160A"/>
    <w:rsid w:val="00AE242F"/>
    <w:rsid w:val="00AE26EA"/>
    <w:rsid w:val="00AE27EC"/>
    <w:rsid w:val="00AE2B97"/>
    <w:rsid w:val="00AE2E8C"/>
    <w:rsid w:val="00AE3239"/>
    <w:rsid w:val="00AE32DF"/>
    <w:rsid w:val="00AE397F"/>
    <w:rsid w:val="00AE3C4C"/>
    <w:rsid w:val="00AE4273"/>
    <w:rsid w:val="00AE4A21"/>
    <w:rsid w:val="00AE4FE5"/>
    <w:rsid w:val="00AE5014"/>
    <w:rsid w:val="00AE5D8E"/>
    <w:rsid w:val="00AE5ED2"/>
    <w:rsid w:val="00AE690F"/>
    <w:rsid w:val="00AE7E94"/>
    <w:rsid w:val="00AF0A47"/>
    <w:rsid w:val="00AF146C"/>
    <w:rsid w:val="00AF1F95"/>
    <w:rsid w:val="00AF2138"/>
    <w:rsid w:val="00AF22CF"/>
    <w:rsid w:val="00AF26E8"/>
    <w:rsid w:val="00AF280E"/>
    <w:rsid w:val="00AF30B1"/>
    <w:rsid w:val="00AF31CD"/>
    <w:rsid w:val="00AF3AF7"/>
    <w:rsid w:val="00AF4427"/>
    <w:rsid w:val="00AF47B8"/>
    <w:rsid w:val="00AF5B14"/>
    <w:rsid w:val="00AF5BC7"/>
    <w:rsid w:val="00AF6158"/>
    <w:rsid w:val="00AF7736"/>
    <w:rsid w:val="00AF7B61"/>
    <w:rsid w:val="00AF7E9F"/>
    <w:rsid w:val="00B00525"/>
    <w:rsid w:val="00B00C37"/>
    <w:rsid w:val="00B0106B"/>
    <w:rsid w:val="00B014B4"/>
    <w:rsid w:val="00B01876"/>
    <w:rsid w:val="00B01C8A"/>
    <w:rsid w:val="00B01DF7"/>
    <w:rsid w:val="00B02099"/>
    <w:rsid w:val="00B0233C"/>
    <w:rsid w:val="00B0252C"/>
    <w:rsid w:val="00B028C0"/>
    <w:rsid w:val="00B03E06"/>
    <w:rsid w:val="00B04140"/>
    <w:rsid w:val="00B0434A"/>
    <w:rsid w:val="00B0443B"/>
    <w:rsid w:val="00B04D6D"/>
    <w:rsid w:val="00B04E3E"/>
    <w:rsid w:val="00B0565A"/>
    <w:rsid w:val="00B05A7A"/>
    <w:rsid w:val="00B05E5B"/>
    <w:rsid w:val="00B0646E"/>
    <w:rsid w:val="00B07206"/>
    <w:rsid w:val="00B07371"/>
    <w:rsid w:val="00B0791B"/>
    <w:rsid w:val="00B07A63"/>
    <w:rsid w:val="00B1020A"/>
    <w:rsid w:val="00B1053F"/>
    <w:rsid w:val="00B108AC"/>
    <w:rsid w:val="00B10A34"/>
    <w:rsid w:val="00B10CCB"/>
    <w:rsid w:val="00B10D98"/>
    <w:rsid w:val="00B10E99"/>
    <w:rsid w:val="00B11087"/>
    <w:rsid w:val="00B11222"/>
    <w:rsid w:val="00B11D13"/>
    <w:rsid w:val="00B11E06"/>
    <w:rsid w:val="00B12161"/>
    <w:rsid w:val="00B1241C"/>
    <w:rsid w:val="00B1244B"/>
    <w:rsid w:val="00B12B9A"/>
    <w:rsid w:val="00B12C0B"/>
    <w:rsid w:val="00B12EEE"/>
    <w:rsid w:val="00B12F6F"/>
    <w:rsid w:val="00B13149"/>
    <w:rsid w:val="00B13256"/>
    <w:rsid w:val="00B132A0"/>
    <w:rsid w:val="00B146A3"/>
    <w:rsid w:val="00B14928"/>
    <w:rsid w:val="00B14AC6"/>
    <w:rsid w:val="00B14D1D"/>
    <w:rsid w:val="00B15A2C"/>
    <w:rsid w:val="00B1609D"/>
    <w:rsid w:val="00B172B3"/>
    <w:rsid w:val="00B17A23"/>
    <w:rsid w:val="00B17ABA"/>
    <w:rsid w:val="00B17B5D"/>
    <w:rsid w:val="00B211D0"/>
    <w:rsid w:val="00B21710"/>
    <w:rsid w:val="00B21860"/>
    <w:rsid w:val="00B2203C"/>
    <w:rsid w:val="00B220E6"/>
    <w:rsid w:val="00B220F8"/>
    <w:rsid w:val="00B222F3"/>
    <w:rsid w:val="00B22516"/>
    <w:rsid w:val="00B22C73"/>
    <w:rsid w:val="00B22F98"/>
    <w:rsid w:val="00B23BB7"/>
    <w:rsid w:val="00B245D0"/>
    <w:rsid w:val="00B24BEA"/>
    <w:rsid w:val="00B24C9C"/>
    <w:rsid w:val="00B24D92"/>
    <w:rsid w:val="00B25939"/>
    <w:rsid w:val="00B25D1E"/>
    <w:rsid w:val="00B26569"/>
    <w:rsid w:val="00B26B13"/>
    <w:rsid w:val="00B26C0D"/>
    <w:rsid w:val="00B276B0"/>
    <w:rsid w:val="00B27E73"/>
    <w:rsid w:val="00B30388"/>
    <w:rsid w:val="00B3067D"/>
    <w:rsid w:val="00B30940"/>
    <w:rsid w:val="00B30A58"/>
    <w:rsid w:val="00B30F8A"/>
    <w:rsid w:val="00B315B1"/>
    <w:rsid w:val="00B322DF"/>
    <w:rsid w:val="00B3289D"/>
    <w:rsid w:val="00B32B9F"/>
    <w:rsid w:val="00B334D1"/>
    <w:rsid w:val="00B33AD4"/>
    <w:rsid w:val="00B34226"/>
    <w:rsid w:val="00B343BB"/>
    <w:rsid w:val="00B34430"/>
    <w:rsid w:val="00B34463"/>
    <w:rsid w:val="00B34506"/>
    <w:rsid w:val="00B34517"/>
    <w:rsid w:val="00B34A0F"/>
    <w:rsid w:val="00B34DFC"/>
    <w:rsid w:val="00B35AFF"/>
    <w:rsid w:val="00B35C19"/>
    <w:rsid w:val="00B35E35"/>
    <w:rsid w:val="00B36311"/>
    <w:rsid w:val="00B3631E"/>
    <w:rsid w:val="00B36B10"/>
    <w:rsid w:val="00B36E1A"/>
    <w:rsid w:val="00B374AF"/>
    <w:rsid w:val="00B374E0"/>
    <w:rsid w:val="00B37AAF"/>
    <w:rsid w:val="00B37AD2"/>
    <w:rsid w:val="00B40114"/>
    <w:rsid w:val="00B4024A"/>
    <w:rsid w:val="00B405E7"/>
    <w:rsid w:val="00B405F2"/>
    <w:rsid w:val="00B409E3"/>
    <w:rsid w:val="00B40D5B"/>
    <w:rsid w:val="00B40D69"/>
    <w:rsid w:val="00B40D72"/>
    <w:rsid w:val="00B417D1"/>
    <w:rsid w:val="00B42313"/>
    <w:rsid w:val="00B42C78"/>
    <w:rsid w:val="00B42CCE"/>
    <w:rsid w:val="00B43B71"/>
    <w:rsid w:val="00B43D44"/>
    <w:rsid w:val="00B442DE"/>
    <w:rsid w:val="00B445D5"/>
    <w:rsid w:val="00B446D4"/>
    <w:rsid w:val="00B44D22"/>
    <w:rsid w:val="00B45002"/>
    <w:rsid w:val="00B45B22"/>
    <w:rsid w:val="00B4617C"/>
    <w:rsid w:val="00B46336"/>
    <w:rsid w:val="00B466B6"/>
    <w:rsid w:val="00B46FD3"/>
    <w:rsid w:val="00B47B9B"/>
    <w:rsid w:val="00B47CE1"/>
    <w:rsid w:val="00B50838"/>
    <w:rsid w:val="00B50AD7"/>
    <w:rsid w:val="00B50CC3"/>
    <w:rsid w:val="00B50E65"/>
    <w:rsid w:val="00B50EFD"/>
    <w:rsid w:val="00B50FA3"/>
    <w:rsid w:val="00B52B95"/>
    <w:rsid w:val="00B53C2A"/>
    <w:rsid w:val="00B53C64"/>
    <w:rsid w:val="00B541E8"/>
    <w:rsid w:val="00B54590"/>
    <w:rsid w:val="00B545F7"/>
    <w:rsid w:val="00B54BD8"/>
    <w:rsid w:val="00B54BFD"/>
    <w:rsid w:val="00B550FB"/>
    <w:rsid w:val="00B5575E"/>
    <w:rsid w:val="00B55A2A"/>
    <w:rsid w:val="00B55C60"/>
    <w:rsid w:val="00B567DD"/>
    <w:rsid w:val="00B56DB2"/>
    <w:rsid w:val="00B57765"/>
    <w:rsid w:val="00B57972"/>
    <w:rsid w:val="00B60124"/>
    <w:rsid w:val="00B601B4"/>
    <w:rsid w:val="00B612A9"/>
    <w:rsid w:val="00B615E6"/>
    <w:rsid w:val="00B61E1F"/>
    <w:rsid w:val="00B62274"/>
    <w:rsid w:val="00B62945"/>
    <w:rsid w:val="00B62C39"/>
    <w:rsid w:val="00B62D53"/>
    <w:rsid w:val="00B62FC7"/>
    <w:rsid w:val="00B63179"/>
    <w:rsid w:val="00B63399"/>
    <w:rsid w:val="00B63C26"/>
    <w:rsid w:val="00B63F97"/>
    <w:rsid w:val="00B64157"/>
    <w:rsid w:val="00B642CE"/>
    <w:rsid w:val="00B64F5F"/>
    <w:rsid w:val="00B651CD"/>
    <w:rsid w:val="00B65412"/>
    <w:rsid w:val="00B65E06"/>
    <w:rsid w:val="00B669DF"/>
    <w:rsid w:val="00B66C3B"/>
    <w:rsid w:val="00B67235"/>
    <w:rsid w:val="00B6737E"/>
    <w:rsid w:val="00B67C45"/>
    <w:rsid w:val="00B67EB2"/>
    <w:rsid w:val="00B70015"/>
    <w:rsid w:val="00B70188"/>
    <w:rsid w:val="00B70A6B"/>
    <w:rsid w:val="00B7107E"/>
    <w:rsid w:val="00B71880"/>
    <w:rsid w:val="00B71973"/>
    <w:rsid w:val="00B71ADD"/>
    <w:rsid w:val="00B71CD6"/>
    <w:rsid w:val="00B71E38"/>
    <w:rsid w:val="00B71ED0"/>
    <w:rsid w:val="00B720E8"/>
    <w:rsid w:val="00B722BB"/>
    <w:rsid w:val="00B73006"/>
    <w:rsid w:val="00B73098"/>
    <w:rsid w:val="00B7371D"/>
    <w:rsid w:val="00B7412B"/>
    <w:rsid w:val="00B74399"/>
    <w:rsid w:val="00B7440D"/>
    <w:rsid w:val="00B74852"/>
    <w:rsid w:val="00B74A40"/>
    <w:rsid w:val="00B74D39"/>
    <w:rsid w:val="00B75B04"/>
    <w:rsid w:val="00B75F51"/>
    <w:rsid w:val="00B7646D"/>
    <w:rsid w:val="00B7651C"/>
    <w:rsid w:val="00B7721D"/>
    <w:rsid w:val="00B773F1"/>
    <w:rsid w:val="00B77B7D"/>
    <w:rsid w:val="00B77DBB"/>
    <w:rsid w:val="00B77F07"/>
    <w:rsid w:val="00B77F9E"/>
    <w:rsid w:val="00B80190"/>
    <w:rsid w:val="00B80692"/>
    <w:rsid w:val="00B807C1"/>
    <w:rsid w:val="00B80C5E"/>
    <w:rsid w:val="00B81000"/>
    <w:rsid w:val="00B81240"/>
    <w:rsid w:val="00B81301"/>
    <w:rsid w:val="00B81823"/>
    <w:rsid w:val="00B81BB9"/>
    <w:rsid w:val="00B81BC6"/>
    <w:rsid w:val="00B81DD0"/>
    <w:rsid w:val="00B826A6"/>
    <w:rsid w:val="00B8369A"/>
    <w:rsid w:val="00B837A5"/>
    <w:rsid w:val="00B83BF0"/>
    <w:rsid w:val="00B840C6"/>
    <w:rsid w:val="00B84499"/>
    <w:rsid w:val="00B84A45"/>
    <w:rsid w:val="00B84B2E"/>
    <w:rsid w:val="00B85034"/>
    <w:rsid w:val="00B851B8"/>
    <w:rsid w:val="00B85804"/>
    <w:rsid w:val="00B860B6"/>
    <w:rsid w:val="00B868A6"/>
    <w:rsid w:val="00B87097"/>
    <w:rsid w:val="00B87245"/>
    <w:rsid w:val="00B875E0"/>
    <w:rsid w:val="00B876B1"/>
    <w:rsid w:val="00B87BC2"/>
    <w:rsid w:val="00B87EB1"/>
    <w:rsid w:val="00B9035A"/>
    <w:rsid w:val="00B90991"/>
    <w:rsid w:val="00B9119F"/>
    <w:rsid w:val="00B9155C"/>
    <w:rsid w:val="00B91D55"/>
    <w:rsid w:val="00B91E82"/>
    <w:rsid w:val="00B92016"/>
    <w:rsid w:val="00B920FE"/>
    <w:rsid w:val="00B92245"/>
    <w:rsid w:val="00B92246"/>
    <w:rsid w:val="00B92768"/>
    <w:rsid w:val="00B92FC2"/>
    <w:rsid w:val="00B93166"/>
    <w:rsid w:val="00B9346D"/>
    <w:rsid w:val="00B9361B"/>
    <w:rsid w:val="00B937E9"/>
    <w:rsid w:val="00B9387E"/>
    <w:rsid w:val="00B93D37"/>
    <w:rsid w:val="00B9410D"/>
    <w:rsid w:val="00B94221"/>
    <w:rsid w:val="00B9591C"/>
    <w:rsid w:val="00B965FA"/>
    <w:rsid w:val="00B969D8"/>
    <w:rsid w:val="00B96B1C"/>
    <w:rsid w:val="00B97013"/>
    <w:rsid w:val="00B9740D"/>
    <w:rsid w:val="00BA02C8"/>
    <w:rsid w:val="00BA0A61"/>
    <w:rsid w:val="00BA0D8A"/>
    <w:rsid w:val="00BA11F6"/>
    <w:rsid w:val="00BA1B51"/>
    <w:rsid w:val="00BA1CBB"/>
    <w:rsid w:val="00BA2269"/>
    <w:rsid w:val="00BA27B4"/>
    <w:rsid w:val="00BA3710"/>
    <w:rsid w:val="00BA4A29"/>
    <w:rsid w:val="00BA50E1"/>
    <w:rsid w:val="00BA585E"/>
    <w:rsid w:val="00BA5979"/>
    <w:rsid w:val="00BA612C"/>
    <w:rsid w:val="00BA6B1C"/>
    <w:rsid w:val="00BA6D80"/>
    <w:rsid w:val="00BA772A"/>
    <w:rsid w:val="00BA7856"/>
    <w:rsid w:val="00BA7E38"/>
    <w:rsid w:val="00BA7E8D"/>
    <w:rsid w:val="00BB02DA"/>
    <w:rsid w:val="00BB0C08"/>
    <w:rsid w:val="00BB0EC9"/>
    <w:rsid w:val="00BB14EF"/>
    <w:rsid w:val="00BB1D2F"/>
    <w:rsid w:val="00BB1E5A"/>
    <w:rsid w:val="00BB2009"/>
    <w:rsid w:val="00BB2555"/>
    <w:rsid w:val="00BB2957"/>
    <w:rsid w:val="00BB2EDB"/>
    <w:rsid w:val="00BB3495"/>
    <w:rsid w:val="00BB35C9"/>
    <w:rsid w:val="00BB3BBF"/>
    <w:rsid w:val="00BB488E"/>
    <w:rsid w:val="00BB4D1F"/>
    <w:rsid w:val="00BB512C"/>
    <w:rsid w:val="00BB54D2"/>
    <w:rsid w:val="00BB5559"/>
    <w:rsid w:val="00BB56DF"/>
    <w:rsid w:val="00BB587F"/>
    <w:rsid w:val="00BB5CBA"/>
    <w:rsid w:val="00BB5FC9"/>
    <w:rsid w:val="00BB617B"/>
    <w:rsid w:val="00BB661A"/>
    <w:rsid w:val="00BB6874"/>
    <w:rsid w:val="00BB6FB9"/>
    <w:rsid w:val="00BB7A31"/>
    <w:rsid w:val="00BB7F82"/>
    <w:rsid w:val="00BC07A4"/>
    <w:rsid w:val="00BC09C9"/>
    <w:rsid w:val="00BC1208"/>
    <w:rsid w:val="00BC1212"/>
    <w:rsid w:val="00BC29B9"/>
    <w:rsid w:val="00BC345C"/>
    <w:rsid w:val="00BC3B18"/>
    <w:rsid w:val="00BC3DBF"/>
    <w:rsid w:val="00BC3DF5"/>
    <w:rsid w:val="00BC419B"/>
    <w:rsid w:val="00BC4641"/>
    <w:rsid w:val="00BC4859"/>
    <w:rsid w:val="00BC4944"/>
    <w:rsid w:val="00BC4A3D"/>
    <w:rsid w:val="00BC4D20"/>
    <w:rsid w:val="00BC5CFB"/>
    <w:rsid w:val="00BC6132"/>
    <w:rsid w:val="00BC623B"/>
    <w:rsid w:val="00BC6387"/>
    <w:rsid w:val="00BC68C9"/>
    <w:rsid w:val="00BC6E8F"/>
    <w:rsid w:val="00BC7772"/>
    <w:rsid w:val="00BC77A3"/>
    <w:rsid w:val="00BD012D"/>
    <w:rsid w:val="00BD0543"/>
    <w:rsid w:val="00BD07A6"/>
    <w:rsid w:val="00BD1104"/>
    <w:rsid w:val="00BD2308"/>
    <w:rsid w:val="00BD3125"/>
    <w:rsid w:val="00BD31C0"/>
    <w:rsid w:val="00BD3594"/>
    <w:rsid w:val="00BD3B2E"/>
    <w:rsid w:val="00BD3D32"/>
    <w:rsid w:val="00BD4942"/>
    <w:rsid w:val="00BD4D5F"/>
    <w:rsid w:val="00BD53C2"/>
    <w:rsid w:val="00BD5895"/>
    <w:rsid w:val="00BD5D01"/>
    <w:rsid w:val="00BD63D1"/>
    <w:rsid w:val="00BD6E00"/>
    <w:rsid w:val="00BD743F"/>
    <w:rsid w:val="00BD75CD"/>
    <w:rsid w:val="00BD7887"/>
    <w:rsid w:val="00BD7B23"/>
    <w:rsid w:val="00BD7C56"/>
    <w:rsid w:val="00BD7D5F"/>
    <w:rsid w:val="00BD7DF7"/>
    <w:rsid w:val="00BE0FD8"/>
    <w:rsid w:val="00BE178E"/>
    <w:rsid w:val="00BE1791"/>
    <w:rsid w:val="00BE20E1"/>
    <w:rsid w:val="00BE2292"/>
    <w:rsid w:val="00BE2D64"/>
    <w:rsid w:val="00BE36C0"/>
    <w:rsid w:val="00BE3B7F"/>
    <w:rsid w:val="00BE4F92"/>
    <w:rsid w:val="00BE5063"/>
    <w:rsid w:val="00BE56B0"/>
    <w:rsid w:val="00BE59C5"/>
    <w:rsid w:val="00BE5C2A"/>
    <w:rsid w:val="00BE5FE9"/>
    <w:rsid w:val="00BE633B"/>
    <w:rsid w:val="00BE677F"/>
    <w:rsid w:val="00BE6B7C"/>
    <w:rsid w:val="00BE6C9E"/>
    <w:rsid w:val="00BE70FC"/>
    <w:rsid w:val="00BE72F0"/>
    <w:rsid w:val="00BE7388"/>
    <w:rsid w:val="00BE7917"/>
    <w:rsid w:val="00BE7D14"/>
    <w:rsid w:val="00BF08F7"/>
    <w:rsid w:val="00BF0BA9"/>
    <w:rsid w:val="00BF18EE"/>
    <w:rsid w:val="00BF1B63"/>
    <w:rsid w:val="00BF1E4E"/>
    <w:rsid w:val="00BF1F3A"/>
    <w:rsid w:val="00BF26EC"/>
    <w:rsid w:val="00BF27CC"/>
    <w:rsid w:val="00BF287B"/>
    <w:rsid w:val="00BF28BD"/>
    <w:rsid w:val="00BF29A4"/>
    <w:rsid w:val="00BF2B1A"/>
    <w:rsid w:val="00BF2D2E"/>
    <w:rsid w:val="00BF4700"/>
    <w:rsid w:val="00BF4BDD"/>
    <w:rsid w:val="00BF504B"/>
    <w:rsid w:val="00BF5057"/>
    <w:rsid w:val="00BF5470"/>
    <w:rsid w:val="00BF56F5"/>
    <w:rsid w:val="00BF5CA8"/>
    <w:rsid w:val="00BF63EB"/>
    <w:rsid w:val="00BF6A81"/>
    <w:rsid w:val="00BF75B4"/>
    <w:rsid w:val="00BF78B5"/>
    <w:rsid w:val="00C001C8"/>
    <w:rsid w:val="00C020C2"/>
    <w:rsid w:val="00C02CB4"/>
    <w:rsid w:val="00C034E6"/>
    <w:rsid w:val="00C03641"/>
    <w:rsid w:val="00C04F5F"/>
    <w:rsid w:val="00C051E6"/>
    <w:rsid w:val="00C052A2"/>
    <w:rsid w:val="00C059E3"/>
    <w:rsid w:val="00C05B67"/>
    <w:rsid w:val="00C06299"/>
    <w:rsid w:val="00C06493"/>
    <w:rsid w:val="00C073CA"/>
    <w:rsid w:val="00C07D7E"/>
    <w:rsid w:val="00C104B8"/>
    <w:rsid w:val="00C107F4"/>
    <w:rsid w:val="00C10B9A"/>
    <w:rsid w:val="00C10C76"/>
    <w:rsid w:val="00C10DD3"/>
    <w:rsid w:val="00C11430"/>
    <w:rsid w:val="00C11C0D"/>
    <w:rsid w:val="00C1252B"/>
    <w:rsid w:val="00C135A2"/>
    <w:rsid w:val="00C135E1"/>
    <w:rsid w:val="00C13790"/>
    <w:rsid w:val="00C1380E"/>
    <w:rsid w:val="00C143EA"/>
    <w:rsid w:val="00C14AFA"/>
    <w:rsid w:val="00C15021"/>
    <w:rsid w:val="00C15334"/>
    <w:rsid w:val="00C15540"/>
    <w:rsid w:val="00C1596D"/>
    <w:rsid w:val="00C160CA"/>
    <w:rsid w:val="00C1612D"/>
    <w:rsid w:val="00C165B1"/>
    <w:rsid w:val="00C1679E"/>
    <w:rsid w:val="00C167F6"/>
    <w:rsid w:val="00C16CCA"/>
    <w:rsid w:val="00C16CDA"/>
    <w:rsid w:val="00C17017"/>
    <w:rsid w:val="00C1710B"/>
    <w:rsid w:val="00C175A3"/>
    <w:rsid w:val="00C17894"/>
    <w:rsid w:val="00C17F3C"/>
    <w:rsid w:val="00C200AE"/>
    <w:rsid w:val="00C2026C"/>
    <w:rsid w:val="00C20578"/>
    <w:rsid w:val="00C206F4"/>
    <w:rsid w:val="00C2083C"/>
    <w:rsid w:val="00C208AF"/>
    <w:rsid w:val="00C20AE6"/>
    <w:rsid w:val="00C214D9"/>
    <w:rsid w:val="00C21998"/>
    <w:rsid w:val="00C21A6D"/>
    <w:rsid w:val="00C2244B"/>
    <w:rsid w:val="00C226BF"/>
    <w:rsid w:val="00C2296D"/>
    <w:rsid w:val="00C22C44"/>
    <w:rsid w:val="00C22CAF"/>
    <w:rsid w:val="00C22CEE"/>
    <w:rsid w:val="00C22F19"/>
    <w:rsid w:val="00C233D7"/>
    <w:rsid w:val="00C23674"/>
    <w:rsid w:val="00C23C24"/>
    <w:rsid w:val="00C24470"/>
    <w:rsid w:val="00C25CB2"/>
    <w:rsid w:val="00C25E57"/>
    <w:rsid w:val="00C275B0"/>
    <w:rsid w:val="00C27914"/>
    <w:rsid w:val="00C27D07"/>
    <w:rsid w:val="00C30050"/>
    <w:rsid w:val="00C30332"/>
    <w:rsid w:val="00C30A2D"/>
    <w:rsid w:val="00C30EC0"/>
    <w:rsid w:val="00C316B7"/>
    <w:rsid w:val="00C31A53"/>
    <w:rsid w:val="00C31FEF"/>
    <w:rsid w:val="00C32287"/>
    <w:rsid w:val="00C3239E"/>
    <w:rsid w:val="00C33467"/>
    <w:rsid w:val="00C33ABE"/>
    <w:rsid w:val="00C33E50"/>
    <w:rsid w:val="00C3419D"/>
    <w:rsid w:val="00C341D1"/>
    <w:rsid w:val="00C3463F"/>
    <w:rsid w:val="00C34BA8"/>
    <w:rsid w:val="00C35319"/>
    <w:rsid w:val="00C35C64"/>
    <w:rsid w:val="00C35D4D"/>
    <w:rsid w:val="00C35FC6"/>
    <w:rsid w:val="00C360E1"/>
    <w:rsid w:val="00C3640D"/>
    <w:rsid w:val="00C36BA1"/>
    <w:rsid w:val="00C3711B"/>
    <w:rsid w:val="00C37A02"/>
    <w:rsid w:val="00C37A8B"/>
    <w:rsid w:val="00C37B7C"/>
    <w:rsid w:val="00C37E3E"/>
    <w:rsid w:val="00C40198"/>
    <w:rsid w:val="00C404F3"/>
    <w:rsid w:val="00C40A13"/>
    <w:rsid w:val="00C40B14"/>
    <w:rsid w:val="00C40DFF"/>
    <w:rsid w:val="00C414F2"/>
    <w:rsid w:val="00C41F4C"/>
    <w:rsid w:val="00C42046"/>
    <w:rsid w:val="00C4272E"/>
    <w:rsid w:val="00C42832"/>
    <w:rsid w:val="00C436E1"/>
    <w:rsid w:val="00C43D2D"/>
    <w:rsid w:val="00C43F00"/>
    <w:rsid w:val="00C44266"/>
    <w:rsid w:val="00C44668"/>
    <w:rsid w:val="00C45649"/>
    <w:rsid w:val="00C45B2E"/>
    <w:rsid w:val="00C45B46"/>
    <w:rsid w:val="00C463BC"/>
    <w:rsid w:val="00C46BA7"/>
    <w:rsid w:val="00C471C6"/>
    <w:rsid w:val="00C4747B"/>
    <w:rsid w:val="00C4751C"/>
    <w:rsid w:val="00C47774"/>
    <w:rsid w:val="00C47E72"/>
    <w:rsid w:val="00C505C2"/>
    <w:rsid w:val="00C50791"/>
    <w:rsid w:val="00C50C5F"/>
    <w:rsid w:val="00C50CF5"/>
    <w:rsid w:val="00C50DA6"/>
    <w:rsid w:val="00C50F24"/>
    <w:rsid w:val="00C513BE"/>
    <w:rsid w:val="00C51827"/>
    <w:rsid w:val="00C51B07"/>
    <w:rsid w:val="00C51CC9"/>
    <w:rsid w:val="00C52805"/>
    <w:rsid w:val="00C52995"/>
    <w:rsid w:val="00C52BEF"/>
    <w:rsid w:val="00C53138"/>
    <w:rsid w:val="00C53B82"/>
    <w:rsid w:val="00C53EA6"/>
    <w:rsid w:val="00C54C18"/>
    <w:rsid w:val="00C54D8A"/>
    <w:rsid w:val="00C5502E"/>
    <w:rsid w:val="00C560DC"/>
    <w:rsid w:val="00C56D46"/>
    <w:rsid w:val="00C575E8"/>
    <w:rsid w:val="00C57752"/>
    <w:rsid w:val="00C57B46"/>
    <w:rsid w:val="00C601E5"/>
    <w:rsid w:val="00C60FCA"/>
    <w:rsid w:val="00C618AD"/>
    <w:rsid w:val="00C619BE"/>
    <w:rsid w:val="00C61DAE"/>
    <w:rsid w:val="00C61DF3"/>
    <w:rsid w:val="00C6228F"/>
    <w:rsid w:val="00C62814"/>
    <w:rsid w:val="00C63AE3"/>
    <w:rsid w:val="00C63C19"/>
    <w:rsid w:val="00C63DA0"/>
    <w:rsid w:val="00C64BEE"/>
    <w:rsid w:val="00C64D65"/>
    <w:rsid w:val="00C6519B"/>
    <w:rsid w:val="00C65766"/>
    <w:rsid w:val="00C657F7"/>
    <w:rsid w:val="00C669E8"/>
    <w:rsid w:val="00C66AEB"/>
    <w:rsid w:val="00C66DD6"/>
    <w:rsid w:val="00C6707D"/>
    <w:rsid w:val="00C672C2"/>
    <w:rsid w:val="00C6758B"/>
    <w:rsid w:val="00C67BF4"/>
    <w:rsid w:val="00C700B6"/>
    <w:rsid w:val="00C70B30"/>
    <w:rsid w:val="00C711DC"/>
    <w:rsid w:val="00C713A0"/>
    <w:rsid w:val="00C7158B"/>
    <w:rsid w:val="00C7189F"/>
    <w:rsid w:val="00C72BB6"/>
    <w:rsid w:val="00C73948"/>
    <w:rsid w:val="00C749F6"/>
    <w:rsid w:val="00C74BDF"/>
    <w:rsid w:val="00C74DB9"/>
    <w:rsid w:val="00C74E10"/>
    <w:rsid w:val="00C74E14"/>
    <w:rsid w:val="00C754F0"/>
    <w:rsid w:val="00C7680D"/>
    <w:rsid w:val="00C76BAD"/>
    <w:rsid w:val="00C76F7E"/>
    <w:rsid w:val="00C76F83"/>
    <w:rsid w:val="00C7756C"/>
    <w:rsid w:val="00C80CCD"/>
    <w:rsid w:val="00C80CDF"/>
    <w:rsid w:val="00C81034"/>
    <w:rsid w:val="00C81B26"/>
    <w:rsid w:val="00C823C7"/>
    <w:rsid w:val="00C82554"/>
    <w:rsid w:val="00C82AF0"/>
    <w:rsid w:val="00C836CF"/>
    <w:rsid w:val="00C83F5B"/>
    <w:rsid w:val="00C84B07"/>
    <w:rsid w:val="00C84CA6"/>
    <w:rsid w:val="00C84E22"/>
    <w:rsid w:val="00C84F7B"/>
    <w:rsid w:val="00C85462"/>
    <w:rsid w:val="00C85E1B"/>
    <w:rsid w:val="00C86012"/>
    <w:rsid w:val="00C86605"/>
    <w:rsid w:val="00C86866"/>
    <w:rsid w:val="00C86C7F"/>
    <w:rsid w:val="00C87A96"/>
    <w:rsid w:val="00C90122"/>
    <w:rsid w:val="00C902FA"/>
    <w:rsid w:val="00C90A76"/>
    <w:rsid w:val="00C90C4A"/>
    <w:rsid w:val="00C9176B"/>
    <w:rsid w:val="00C91877"/>
    <w:rsid w:val="00C91B86"/>
    <w:rsid w:val="00C91CFB"/>
    <w:rsid w:val="00C922CE"/>
    <w:rsid w:val="00C92DF4"/>
    <w:rsid w:val="00C9326B"/>
    <w:rsid w:val="00C9326D"/>
    <w:rsid w:val="00C932A2"/>
    <w:rsid w:val="00C933E4"/>
    <w:rsid w:val="00C94306"/>
    <w:rsid w:val="00C94749"/>
    <w:rsid w:val="00C950A1"/>
    <w:rsid w:val="00C9620A"/>
    <w:rsid w:val="00C963E0"/>
    <w:rsid w:val="00C9642C"/>
    <w:rsid w:val="00C96433"/>
    <w:rsid w:val="00C964E0"/>
    <w:rsid w:val="00C96813"/>
    <w:rsid w:val="00C9695F"/>
    <w:rsid w:val="00C96C02"/>
    <w:rsid w:val="00C96EAA"/>
    <w:rsid w:val="00C97920"/>
    <w:rsid w:val="00CA05D7"/>
    <w:rsid w:val="00CA08B4"/>
    <w:rsid w:val="00CA0B01"/>
    <w:rsid w:val="00CA0B85"/>
    <w:rsid w:val="00CA12C8"/>
    <w:rsid w:val="00CA166A"/>
    <w:rsid w:val="00CA1C60"/>
    <w:rsid w:val="00CA1D1B"/>
    <w:rsid w:val="00CA1DBC"/>
    <w:rsid w:val="00CA1E68"/>
    <w:rsid w:val="00CA2068"/>
    <w:rsid w:val="00CA22AF"/>
    <w:rsid w:val="00CA241B"/>
    <w:rsid w:val="00CA2953"/>
    <w:rsid w:val="00CA2A71"/>
    <w:rsid w:val="00CA334F"/>
    <w:rsid w:val="00CA35D1"/>
    <w:rsid w:val="00CA440B"/>
    <w:rsid w:val="00CA4C35"/>
    <w:rsid w:val="00CA4D7E"/>
    <w:rsid w:val="00CA5423"/>
    <w:rsid w:val="00CA54E5"/>
    <w:rsid w:val="00CA5547"/>
    <w:rsid w:val="00CA562B"/>
    <w:rsid w:val="00CA6259"/>
    <w:rsid w:val="00CA6B1C"/>
    <w:rsid w:val="00CA6E50"/>
    <w:rsid w:val="00CA6F54"/>
    <w:rsid w:val="00CA7011"/>
    <w:rsid w:val="00CA7261"/>
    <w:rsid w:val="00CA7288"/>
    <w:rsid w:val="00CA7601"/>
    <w:rsid w:val="00CA793D"/>
    <w:rsid w:val="00CA7ABD"/>
    <w:rsid w:val="00CA7AEB"/>
    <w:rsid w:val="00CA7B3C"/>
    <w:rsid w:val="00CA7EF5"/>
    <w:rsid w:val="00CB062D"/>
    <w:rsid w:val="00CB098A"/>
    <w:rsid w:val="00CB0BBF"/>
    <w:rsid w:val="00CB0F6D"/>
    <w:rsid w:val="00CB1562"/>
    <w:rsid w:val="00CB1816"/>
    <w:rsid w:val="00CB1B2F"/>
    <w:rsid w:val="00CB1C80"/>
    <w:rsid w:val="00CB204E"/>
    <w:rsid w:val="00CB20A1"/>
    <w:rsid w:val="00CB28AD"/>
    <w:rsid w:val="00CB2923"/>
    <w:rsid w:val="00CB2BBA"/>
    <w:rsid w:val="00CB2E3E"/>
    <w:rsid w:val="00CB2F3D"/>
    <w:rsid w:val="00CB3CA6"/>
    <w:rsid w:val="00CB3F88"/>
    <w:rsid w:val="00CB41F2"/>
    <w:rsid w:val="00CB43EE"/>
    <w:rsid w:val="00CB4464"/>
    <w:rsid w:val="00CB4602"/>
    <w:rsid w:val="00CB4755"/>
    <w:rsid w:val="00CB5238"/>
    <w:rsid w:val="00CB5FBD"/>
    <w:rsid w:val="00CB61DE"/>
    <w:rsid w:val="00CB6AEB"/>
    <w:rsid w:val="00CC08C4"/>
    <w:rsid w:val="00CC098E"/>
    <w:rsid w:val="00CC106A"/>
    <w:rsid w:val="00CC1413"/>
    <w:rsid w:val="00CC1618"/>
    <w:rsid w:val="00CC1994"/>
    <w:rsid w:val="00CC2093"/>
    <w:rsid w:val="00CC20BE"/>
    <w:rsid w:val="00CC23F7"/>
    <w:rsid w:val="00CC2721"/>
    <w:rsid w:val="00CC31F7"/>
    <w:rsid w:val="00CC36F0"/>
    <w:rsid w:val="00CC43C4"/>
    <w:rsid w:val="00CC4F84"/>
    <w:rsid w:val="00CC51ED"/>
    <w:rsid w:val="00CC5D4B"/>
    <w:rsid w:val="00CC5E39"/>
    <w:rsid w:val="00CC5F5B"/>
    <w:rsid w:val="00CC72A6"/>
    <w:rsid w:val="00CC7458"/>
    <w:rsid w:val="00CD0213"/>
    <w:rsid w:val="00CD02FF"/>
    <w:rsid w:val="00CD04C4"/>
    <w:rsid w:val="00CD21E6"/>
    <w:rsid w:val="00CD288A"/>
    <w:rsid w:val="00CD326B"/>
    <w:rsid w:val="00CD37E4"/>
    <w:rsid w:val="00CD3A0D"/>
    <w:rsid w:val="00CD40E0"/>
    <w:rsid w:val="00CD5B4F"/>
    <w:rsid w:val="00CD646A"/>
    <w:rsid w:val="00CD68E6"/>
    <w:rsid w:val="00CD6CD6"/>
    <w:rsid w:val="00CD7A44"/>
    <w:rsid w:val="00CD7F3A"/>
    <w:rsid w:val="00CE051C"/>
    <w:rsid w:val="00CE0744"/>
    <w:rsid w:val="00CE07FB"/>
    <w:rsid w:val="00CE08AF"/>
    <w:rsid w:val="00CE08DA"/>
    <w:rsid w:val="00CE08EA"/>
    <w:rsid w:val="00CE163A"/>
    <w:rsid w:val="00CE1BCC"/>
    <w:rsid w:val="00CE202E"/>
    <w:rsid w:val="00CE27FB"/>
    <w:rsid w:val="00CE32E1"/>
    <w:rsid w:val="00CE36FF"/>
    <w:rsid w:val="00CE3855"/>
    <w:rsid w:val="00CE387F"/>
    <w:rsid w:val="00CE4C0F"/>
    <w:rsid w:val="00CE4CD9"/>
    <w:rsid w:val="00CE4DB9"/>
    <w:rsid w:val="00CE5972"/>
    <w:rsid w:val="00CE5A18"/>
    <w:rsid w:val="00CE5B8D"/>
    <w:rsid w:val="00CE5D3E"/>
    <w:rsid w:val="00CE5DA7"/>
    <w:rsid w:val="00CE5FB9"/>
    <w:rsid w:val="00CE614B"/>
    <w:rsid w:val="00CE614D"/>
    <w:rsid w:val="00CE65CF"/>
    <w:rsid w:val="00CE6C62"/>
    <w:rsid w:val="00CE6D42"/>
    <w:rsid w:val="00CE73E3"/>
    <w:rsid w:val="00CE7AF5"/>
    <w:rsid w:val="00CF038F"/>
    <w:rsid w:val="00CF049F"/>
    <w:rsid w:val="00CF04C8"/>
    <w:rsid w:val="00CF058A"/>
    <w:rsid w:val="00CF0A7A"/>
    <w:rsid w:val="00CF0C4A"/>
    <w:rsid w:val="00CF0D1B"/>
    <w:rsid w:val="00CF0F6F"/>
    <w:rsid w:val="00CF1054"/>
    <w:rsid w:val="00CF1ADF"/>
    <w:rsid w:val="00CF1B97"/>
    <w:rsid w:val="00CF1CF4"/>
    <w:rsid w:val="00CF1F07"/>
    <w:rsid w:val="00CF281D"/>
    <w:rsid w:val="00CF31F3"/>
    <w:rsid w:val="00CF32C8"/>
    <w:rsid w:val="00CF3394"/>
    <w:rsid w:val="00CF3414"/>
    <w:rsid w:val="00CF342F"/>
    <w:rsid w:val="00CF3469"/>
    <w:rsid w:val="00CF3927"/>
    <w:rsid w:val="00CF3B72"/>
    <w:rsid w:val="00CF3C2E"/>
    <w:rsid w:val="00CF42C9"/>
    <w:rsid w:val="00CF42F3"/>
    <w:rsid w:val="00CF4727"/>
    <w:rsid w:val="00CF4A8B"/>
    <w:rsid w:val="00CF4E91"/>
    <w:rsid w:val="00CF4F30"/>
    <w:rsid w:val="00CF50D9"/>
    <w:rsid w:val="00CF5252"/>
    <w:rsid w:val="00CF566F"/>
    <w:rsid w:val="00CF6A61"/>
    <w:rsid w:val="00CF7CE8"/>
    <w:rsid w:val="00D001E0"/>
    <w:rsid w:val="00D00237"/>
    <w:rsid w:val="00D005A7"/>
    <w:rsid w:val="00D015A5"/>
    <w:rsid w:val="00D015CF"/>
    <w:rsid w:val="00D01801"/>
    <w:rsid w:val="00D01BE2"/>
    <w:rsid w:val="00D01E2B"/>
    <w:rsid w:val="00D01F92"/>
    <w:rsid w:val="00D01FDD"/>
    <w:rsid w:val="00D024CE"/>
    <w:rsid w:val="00D02836"/>
    <w:rsid w:val="00D0283C"/>
    <w:rsid w:val="00D0301C"/>
    <w:rsid w:val="00D03682"/>
    <w:rsid w:val="00D039EC"/>
    <w:rsid w:val="00D0426C"/>
    <w:rsid w:val="00D04FBB"/>
    <w:rsid w:val="00D05CD7"/>
    <w:rsid w:val="00D05F72"/>
    <w:rsid w:val="00D062D9"/>
    <w:rsid w:val="00D06D6E"/>
    <w:rsid w:val="00D0735D"/>
    <w:rsid w:val="00D07DC4"/>
    <w:rsid w:val="00D101E7"/>
    <w:rsid w:val="00D10204"/>
    <w:rsid w:val="00D104E5"/>
    <w:rsid w:val="00D10757"/>
    <w:rsid w:val="00D108ED"/>
    <w:rsid w:val="00D10EA7"/>
    <w:rsid w:val="00D110D0"/>
    <w:rsid w:val="00D1117D"/>
    <w:rsid w:val="00D113A0"/>
    <w:rsid w:val="00D1151C"/>
    <w:rsid w:val="00D11DBC"/>
    <w:rsid w:val="00D11F19"/>
    <w:rsid w:val="00D12285"/>
    <w:rsid w:val="00D122E7"/>
    <w:rsid w:val="00D123B2"/>
    <w:rsid w:val="00D12862"/>
    <w:rsid w:val="00D12884"/>
    <w:rsid w:val="00D12C14"/>
    <w:rsid w:val="00D12D00"/>
    <w:rsid w:val="00D12DAC"/>
    <w:rsid w:val="00D1422D"/>
    <w:rsid w:val="00D1481E"/>
    <w:rsid w:val="00D148B5"/>
    <w:rsid w:val="00D14A8F"/>
    <w:rsid w:val="00D15119"/>
    <w:rsid w:val="00D1519A"/>
    <w:rsid w:val="00D15E80"/>
    <w:rsid w:val="00D162FD"/>
    <w:rsid w:val="00D1634C"/>
    <w:rsid w:val="00D16383"/>
    <w:rsid w:val="00D16A87"/>
    <w:rsid w:val="00D16B6F"/>
    <w:rsid w:val="00D174D0"/>
    <w:rsid w:val="00D17B9D"/>
    <w:rsid w:val="00D17F2B"/>
    <w:rsid w:val="00D20A52"/>
    <w:rsid w:val="00D20AA1"/>
    <w:rsid w:val="00D218F5"/>
    <w:rsid w:val="00D21BF9"/>
    <w:rsid w:val="00D21CF2"/>
    <w:rsid w:val="00D21D35"/>
    <w:rsid w:val="00D21D77"/>
    <w:rsid w:val="00D22331"/>
    <w:rsid w:val="00D2297B"/>
    <w:rsid w:val="00D22B2C"/>
    <w:rsid w:val="00D23368"/>
    <w:rsid w:val="00D23554"/>
    <w:rsid w:val="00D23588"/>
    <w:rsid w:val="00D235FE"/>
    <w:rsid w:val="00D23A70"/>
    <w:rsid w:val="00D249ED"/>
    <w:rsid w:val="00D2616D"/>
    <w:rsid w:val="00D2634E"/>
    <w:rsid w:val="00D27137"/>
    <w:rsid w:val="00D27512"/>
    <w:rsid w:val="00D27801"/>
    <w:rsid w:val="00D279E1"/>
    <w:rsid w:val="00D27D18"/>
    <w:rsid w:val="00D27DEC"/>
    <w:rsid w:val="00D27EA9"/>
    <w:rsid w:val="00D27EE7"/>
    <w:rsid w:val="00D3075F"/>
    <w:rsid w:val="00D311D2"/>
    <w:rsid w:val="00D315C2"/>
    <w:rsid w:val="00D31767"/>
    <w:rsid w:val="00D31D51"/>
    <w:rsid w:val="00D320B8"/>
    <w:rsid w:val="00D3239D"/>
    <w:rsid w:val="00D323F0"/>
    <w:rsid w:val="00D327B7"/>
    <w:rsid w:val="00D33000"/>
    <w:rsid w:val="00D3332E"/>
    <w:rsid w:val="00D336E3"/>
    <w:rsid w:val="00D33A1D"/>
    <w:rsid w:val="00D33B26"/>
    <w:rsid w:val="00D34558"/>
    <w:rsid w:val="00D354E8"/>
    <w:rsid w:val="00D35695"/>
    <w:rsid w:val="00D35A07"/>
    <w:rsid w:val="00D36C41"/>
    <w:rsid w:val="00D36CE8"/>
    <w:rsid w:val="00D36E7D"/>
    <w:rsid w:val="00D3730A"/>
    <w:rsid w:val="00D37FCD"/>
    <w:rsid w:val="00D40C54"/>
    <w:rsid w:val="00D41D7B"/>
    <w:rsid w:val="00D41DA8"/>
    <w:rsid w:val="00D41F07"/>
    <w:rsid w:val="00D42535"/>
    <w:rsid w:val="00D42555"/>
    <w:rsid w:val="00D42A8A"/>
    <w:rsid w:val="00D42D5A"/>
    <w:rsid w:val="00D42D9F"/>
    <w:rsid w:val="00D435D8"/>
    <w:rsid w:val="00D437C2"/>
    <w:rsid w:val="00D43E29"/>
    <w:rsid w:val="00D44595"/>
    <w:rsid w:val="00D448B1"/>
    <w:rsid w:val="00D44D31"/>
    <w:rsid w:val="00D45443"/>
    <w:rsid w:val="00D45524"/>
    <w:rsid w:val="00D456DC"/>
    <w:rsid w:val="00D45791"/>
    <w:rsid w:val="00D45CF7"/>
    <w:rsid w:val="00D461CA"/>
    <w:rsid w:val="00D462A2"/>
    <w:rsid w:val="00D46331"/>
    <w:rsid w:val="00D46F3F"/>
    <w:rsid w:val="00D46FAA"/>
    <w:rsid w:val="00D47292"/>
    <w:rsid w:val="00D4756C"/>
    <w:rsid w:val="00D4763A"/>
    <w:rsid w:val="00D50305"/>
    <w:rsid w:val="00D506A3"/>
    <w:rsid w:val="00D506D0"/>
    <w:rsid w:val="00D509DF"/>
    <w:rsid w:val="00D50F2C"/>
    <w:rsid w:val="00D51570"/>
    <w:rsid w:val="00D51671"/>
    <w:rsid w:val="00D51A10"/>
    <w:rsid w:val="00D51F10"/>
    <w:rsid w:val="00D529C0"/>
    <w:rsid w:val="00D52D17"/>
    <w:rsid w:val="00D533C2"/>
    <w:rsid w:val="00D534FD"/>
    <w:rsid w:val="00D535F6"/>
    <w:rsid w:val="00D53665"/>
    <w:rsid w:val="00D537BB"/>
    <w:rsid w:val="00D540E4"/>
    <w:rsid w:val="00D5413A"/>
    <w:rsid w:val="00D54CA9"/>
    <w:rsid w:val="00D54DDE"/>
    <w:rsid w:val="00D556F8"/>
    <w:rsid w:val="00D560F4"/>
    <w:rsid w:val="00D565D4"/>
    <w:rsid w:val="00D56F98"/>
    <w:rsid w:val="00D5786A"/>
    <w:rsid w:val="00D57C0B"/>
    <w:rsid w:val="00D60484"/>
    <w:rsid w:val="00D610B5"/>
    <w:rsid w:val="00D611FF"/>
    <w:rsid w:val="00D61299"/>
    <w:rsid w:val="00D613E5"/>
    <w:rsid w:val="00D619BD"/>
    <w:rsid w:val="00D63918"/>
    <w:rsid w:val="00D64F05"/>
    <w:rsid w:val="00D65375"/>
    <w:rsid w:val="00D65A2E"/>
    <w:rsid w:val="00D6630E"/>
    <w:rsid w:val="00D66443"/>
    <w:rsid w:val="00D66E7C"/>
    <w:rsid w:val="00D67552"/>
    <w:rsid w:val="00D70140"/>
    <w:rsid w:val="00D708D6"/>
    <w:rsid w:val="00D70AE6"/>
    <w:rsid w:val="00D70CC4"/>
    <w:rsid w:val="00D71628"/>
    <w:rsid w:val="00D71D87"/>
    <w:rsid w:val="00D71EFD"/>
    <w:rsid w:val="00D72305"/>
    <w:rsid w:val="00D72500"/>
    <w:rsid w:val="00D73116"/>
    <w:rsid w:val="00D734E5"/>
    <w:rsid w:val="00D7381D"/>
    <w:rsid w:val="00D73E37"/>
    <w:rsid w:val="00D74276"/>
    <w:rsid w:val="00D7443F"/>
    <w:rsid w:val="00D74715"/>
    <w:rsid w:val="00D75E11"/>
    <w:rsid w:val="00D75E61"/>
    <w:rsid w:val="00D76330"/>
    <w:rsid w:val="00D76D0F"/>
    <w:rsid w:val="00D80A98"/>
    <w:rsid w:val="00D80ECF"/>
    <w:rsid w:val="00D810A1"/>
    <w:rsid w:val="00D81B6C"/>
    <w:rsid w:val="00D8209A"/>
    <w:rsid w:val="00D82377"/>
    <w:rsid w:val="00D82670"/>
    <w:rsid w:val="00D82934"/>
    <w:rsid w:val="00D8295C"/>
    <w:rsid w:val="00D8502C"/>
    <w:rsid w:val="00D85A7F"/>
    <w:rsid w:val="00D8605D"/>
    <w:rsid w:val="00D86512"/>
    <w:rsid w:val="00D86619"/>
    <w:rsid w:val="00D86B59"/>
    <w:rsid w:val="00D86E4B"/>
    <w:rsid w:val="00D87F7D"/>
    <w:rsid w:val="00D9002E"/>
    <w:rsid w:val="00D90179"/>
    <w:rsid w:val="00D90250"/>
    <w:rsid w:val="00D90296"/>
    <w:rsid w:val="00D90724"/>
    <w:rsid w:val="00D90D8E"/>
    <w:rsid w:val="00D91506"/>
    <w:rsid w:val="00D91A1D"/>
    <w:rsid w:val="00D92628"/>
    <w:rsid w:val="00D92941"/>
    <w:rsid w:val="00D92B28"/>
    <w:rsid w:val="00D92F04"/>
    <w:rsid w:val="00D9301E"/>
    <w:rsid w:val="00D933A0"/>
    <w:rsid w:val="00D93697"/>
    <w:rsid w:val="00D93A45"/>
    <w:rsid w:val="00D955B4"/>
    <w:rsid w:val="00D95627"/>
    <w:rsid w:val="00D95ACE"/>
    <w:rsid w:val="00D95F91"/>
    <w:rsid w:val="00D96097"/>
    <w:rsid w:val="00D965D6"/>
    <w:rsid w:val="00D9726F"/>
    <w:rsid w:val="00D976B4"/>
    <w:rsid w:val="00D97A42"/>
    <w:rsid w:val="00DA00DE"/>
    <w:rsid w:val="00DA072C"/>
    <w:rsid w:val="00DA0D16"/>
    <w:rsid w:val="00DA0FC9"/>
    <w:rsid w:val="00DA12A9"/>
    <w:rsid w:val="00DA1B63"/>
    <w:rsid w:val="00DA1E02"/>
    <w:rsid w:val="00DA1E2F"/>
    <w:rsid w:val="00DA2031"/>
    <w:rsid w:val="00DA34BF"/>
    <w:rsid w:val="00DA39F3"/>
    <w:rsid w:val="00DA3F6E"/>
    <w:rsid w:val="00DA4A84"/>
    <w:rsid w:val="00DA4EFB"/>
    <w:rsid w:val="00DA6ABF"/>
    <w:rsid w:val="00DA6C3A"/>
    <w:rsid w:val="00DA7599"/>
    <w:rsid w:val="00DA787F"/>
    <w:rsid w:val="00DA79B2"/>
    <w:rsid w:val="00DA7A67"/>
    <w:rsid w:val="00DB0180"/>
    <w:rsid w:val="00DB06F3"/>
    <w:rsid w:val="00DB089F"/>
    <w:rsid w:val="00DB11AA"/>
    <w:rsid w:val="00DB1581"/>
    <w:rsid w:val="00DB29E8"/>
    <w:rsid w:val="00DB3070"/>
    <w:rsid w:val="00DB30AB"/>
    <w:rsid w:val="00DB3B1C"/>
    <w:rsid w:val="00DB3BEF"/>
    <w:rsid w:val="00DB3C77"/>
    <w:rsid w:val="00DB41DF"/>
    <w:rsid w:val="00DB433F"/>
    <w:rsid w:val="00DB46B8"/>
    <w:rsid w:val="00DB515D"/>
    <w:rsid w:val="00DB5B00"/>
    <w:rsid w:val="00DB66CC"/>
    <w:rsid w:val="00DB74B2"/>
    <w:rsid w:val="00DB7504"/>
    <w:rsid w:val="00DC0187"/>
    <w:rsid w:val="00DC036C"/>
    <w:rsid w:val="00DC0B4B"/>
    <w:rsid w:val="00DC11BA"/>
    <w:rsid w:val="00DC14F2"/>
    <w:rsid w:val="00DC1C5B"/>
    <w:rsid w:val="00DC292C"/>
    <w:rsid w:val="00DC294F"/>
    <w:rsid w:val="00DC2ACB"/>
    <w:rsid w:val="00DC2C3B"/>
    <w:rsid w:val="00DC39BA"/>
    <w:rsid w:val="00DC3F91"/>
    <w:rsid w:val="00DC402D"/>
    <w:rsid w:val="00DC4489"/>
    <w:rsid w:val="00DC4D62"/>
    <w:rsid w:val="00DC4DA6"/>
    <w:rsid w:val="00DC5149"/>
    <w:rsid w:val="00DC5533"/>
    <w:rsid w:val="00DC6142"/>
    <w:rsid w:val="00DC630E"/>
    <w:rsid w:val="00DC6CEA"/>
    <w:rsid w:val="00DC7190"/>
    <w:rsid w:val="00DC789E"/>
    <w:rsid w:val="00DC7B86"/>
    <w:rsid w:val="00DD031F"/>
    <w:rsid w:val="00DD0383"/>
    <w:rsid w:val="00DD0FCE"/>
    <w:rsid w:val="00DD12A1"/>
    <w:rsid w:val="00DD143D"/>
    <w:rsid w:val="00DD164C"/>
    <w:rsid w:val="00DD1A2E"/>
    <w:rsid w:val="00DD1BBA"/>
    <w:rsid w:val="00DD2441"/>
    <w:rsid w:val="00DD25BA"/>
    <w:rsid w:val="00DD2A94"/>
    <w:rsid w:val="00DD2B6F"/>
    <w:rsid w:val="00DD3814"/>
    <w:rsid w:val="00DD4E01"/>
    <w:rsid w:val="00DD5200"/>
    <w:rsid w:val="00DD53A3"/>
    <w:rsid w:val="00DD5B82"/>
    <w:rsid w:val="00DD5E30"/>
    <w:rsid w:val="00DD5EBE"/>
    <w:rsid w:val="00DD5FE1"/>
    <w:rsid w:val="00DD6041"/>
    <w:rsid w:val="00DD60A4"/>
    <w:rsid w:val="00DD60D2"/>
    <w:rsid w:val="00DD6D98"/>
    <w:rsid w:val="00DD6FBB"/>
    <w:rsid w:val="00DD74C9"/>
    <w:rsid w:val="00DD7555"/>
    <w:rsid w:val="00DD7B4E"/>
    <w:rsid w:val="00DE035E"/>
    <w:rsid w:val="00DE0542"/>
    <w:rsid w:val="00DE05E6"/>
    <w:rsid w:val="00DE0B23"/>
    <w:rsid w:val="00DE0B4D"/>
    <w:rsid w:val="00DE11EA"/>
    <w:rsid w:val="00DE1AF0"/>
    <w:rsid w:val="00DE20A3"/>
    <w:rsid w:val="00DE2474"/>
    <w:rsid w:val="00DE26A3"/>
    <w:rsid w:val="00DE316F"/>
    <w:rsid w:val="00DE3521"/>
    <w:rsid w:val="00DE3BBB"/>
    <w:rsid w:val="00DE3CD8"/>
    <w:rsid w:val="00DE3F1B"/>
    <w:rsid w:val="00DE4653"/>
    <w:rsid w:val="00DE4724"/>
    <w:rsid w:val="00DE4908"/>
    <w:rsid w:val="00DE5FAD"/>
    <w:rsid w:val="00DE6073"/>
    <w:rsid w:val="00DE60B7"/>
    <w:rsid w:val="00DE6431"/>
    <w:rsid w:val="00DE67C7"/>
    <w:rsid w:val="00DE72F9"/>
    <w:rsid w:val="00DE75B3"/>
    <w:rsid w:val="00DE7732"/>
    <w:rsid w:val="00DF0529"/>
    <w:rsid w:val="00DF05D0"/>
    <w:rsid w:val="00DF1314"/>
    <w:rsid w:val="00DF1533"/>
    <w:rsid w:val="00DF18D9"/>
    <w:rsid w:val="00DF1971"/>
    <w:rsid w:val="00DF1A3F"/>
    <w:rsid w:val="00DF1B18"/>
    <w:rsid w:val="00DF1E56"/>
    <w:rsid w:val="00DF1F32"/>
    <w:rsid w:val="00DF24F4"/>
    <w:rsid w:val="00DF2F37"/>
    <w:rsid w:val="00DF3A16"/>
    <w:rsid w:val="00DF3CBB"/>
    <w:rsid w:val="00DF4009"/>
    <w:rsid w:val="00DF4460"/>
    <w:rsid w:val="00DF4732"/>
    <w:rsid w:val="00DF4886"/>
    <w:rsid w:val="00DF492A"/>
    <w:rsid w:val="00DF4F92"/>
    <w:rsid w:val="00DF52A5"/>
    <w:rsid w:val="00DF5716"/>
    <w:rsid w:val="00DF583C"/>
    <w:rsid w:val="00DF5BA2"/>
    <w:rsid w:val="00DF63F3"/>
    <w:rsid w:val="00DF6DA4"/>
    <w:rsid w:val="00DF7209"/>
    <w:rsid w:val="00DF723B"/>
    <w:rsid w:val="00E00428"/>
    <w:rsid w:val="00E0051A"/>
    <w:rsid w:val="00E01981"/>
    <w:rsid w:val="00E0199D"/>
    <w:rsid w:val="00E0212C"/>
    <w:rsid w:val="00E03D3A"/>
    <w:rsid w:val="00E04027"/>
    <w:rsid w:val="00E04D27"/>
    <w:rsid w:val="00E04E55"/>
    <w:rsid w:val="00E05696"/>
    <w:rsid w:val="00E05799"/>
    <w:rsid w:val="00E05DA8"/>
    <w:rsid w:val="00E05FC6"/>
    <w:rsid w:val="00E05FC7"/>
    <w:rsid w:val="00E072EF"/>
    <w:rsid w:val="00E074A3"/>
    <w:rsid w:val="00E074EC"/>
    <w:rsid w:val="00E07A1E"/>
    <w:rsid w:val="00E07A8B"/>
    <w:rsid w:val="00E07B17"/>
    <w:rsid w:val="00E07E9C"/>
    <w:rsid w:val="00E10DFE"/>
    <w:rsid w:val="00E114A7"/>
    <w:rsid w:val="00E118AE"/>
    <w:rsid w:val="00E11A81"/>
    <w:rsid w:val="00E127AC"/>
    <w:rsid w:val="00E128A3"/>
    <w:rsid w:val="00E12C2F"/>
    <w:rsid w:val="00E13909"/>
    <w:rsid w:val="00E13A77"/>
    <w:rsid w:val="00E14007"/>
    <w:rsid w:val="00E14178"/>
    <w:rsid w:val="00E144EE"/>
    <w:rsid w:val="00E149DE"/>
    <w:rsid w:val="00E153D5"/>
    <w:rsid w:val="00E1670D"/>
    <w:rsid w:val="00E16CE7"/>
    <w:rsid w:val="00E16F15"/>
    <w:rsid w:val="00E17158"/>
    <w:rsid w:val="00E172AE"/>
    <w:rsid w:val="00E20539"/>
    <w:rsid w:val="00E20871"/>
    <w:rsid w:val="00E21011"/>
    <w:rsid w:val="00E210E0"/>
    <w:rsid w:val="00E2136A"/>
    <w:rsid w:val="00E215B9"/>
    <w:rsid w:val="00E21A20"/>
    <w:rsid w:val="00E21B53"/>
    <w:rsid w:val="00E2227E"/>
    <w:rsid w:val="00E224BF"/>
    <w:rsid w:val="00E226C8"/>
    <w:rsid w:val="00E22F49"/>
    <w:rsid w:val="00E22F85"/>
    <w:rsid w:val="00E23368"/>
    <w:rsid w:val="00E23828"/>
    <w:rsid w:val="00E23AFD"/>
    <w:rsid w:val="00E23C50"/>
    <w:rsid w:val="00E23C7A"/>
    <w:rsid w:val="00E24828"/>
    <w:rsid w:val="00E24ADC"/>
    <w:rsid w:val="00E24CD5"/>
    <w:rsid w:val="00E25009"/>
    <w:rsid w:val="00E25599"/>
    <w:rsid w:val="00E260DF"/>
    <w:rsid w:val="00E263D0"/>
    <w:rsid w:val="00E2652B"/>
    <w:rsid w:val="00E26F30"/>
    <w:rsid w:val="00E274C0"/>
    <w:rsid w:val="00E27720"/>
    <w:rsid w:val="00E27896"/>
    <w:rsid w:val="00E27EAF"/>
    <w:rsid w:val="00E303BD"/>
    <w:rsid w:val="00E30F01"/>
    <w:rsid w:val="00E315EF"/>
    <w:rsid w:val="00E31736"/>
    <w:rsid w:val="00E31DC2"/>
    <w:rsid w:val="00E32360"/>
    <w:rsid w:val="00E3239C"/>
    <w:rsid w:val="00E33B10"/>
    <w:rsid w:val="00E33B77"/>
    <w:rsid w:val="00E33B92"/>
    <w:rsid w:val="00E33EED"/>
    <w:rsid w:val="00E33FF7"/>
    <w:rsid w:val="00E34109"/>
    <w:rsid w:val="00E3428A"/>
    <w:rsid w:val="00E34725"/>
    <w:rsid w:val="00E348DC"/>
    <w:rsid w:val="00E34DB6"/>
    <w:rsid w:val="00E34ECE"/>
    <w:rsid w:val="00E35166"/>
    <w:rsid w:val="00E35CA6"/>
    <w:rsid w:val="00E364C9"/>
    <w:rsid w:val="00E36FAB"/>
    <w:rsid w:val="00E37527"/>
    <w:rsid w:val="00E40148"/>
    <w:rsid w:val="00E4046E"/>
    <w:rsid w:val="00E40856"/>
    <w:rsid w:val="00E40A11"/>
    <w:rsid w:val="00E41779"/>
    <w:rsid w:val="00E42867"/>
    <w:rsid w:val="00E43B0D"/>
    <w:rsid w:val="00E4416D"/>
    <w:rsid w:val="00E442E6"/>
    <w:rsid w:val="00E44777"/>
    <w:rsid w:val="00E448A3"/>
    <w:rsid w:val="00E44993"/>
    <w:rsid w:val="00E44C94"/>
    <w:rsid w:val="00E45091"/>
    <w:rsid w:val="00E45333"/>
    <w:rsid w:val="00E455FE"/>
    <w:rsid w:val="00E456A7"/>
    <w:rsid w:val="00E45874"/>
    <w:rsid w:val="00E46C45"/>
    <w:rsid w:val="00E470C8"/>
    <w:rsid w:val="00E47E13"/>
    <w:rsid w:val="00E50019"/>
    <w:rsid w:val="00E503DA"/>
    <w:rsid w:val="00E50A0B"/>
    <w:rsid w:val="00E50F02"/>
    <w:rsid w:val="00E51035"/>
    <w:rsid w:val="00E51514"/>
    <w:rsid w:val="00E53E9F"/>
    <w:rsid w:val="00E54C9E"/>
    <w:rsid w:val="00E54EF0"/>
    <w:rsid w:val="00E55094"/>
    <w:rsid w:val="00E55321"/>
    <w:rsid w:val="00E55450"/>
    <w:rsid w:val="00E557B5"/>
    <w:rsid w:val="00E55F6B"/>
    <w:rsid w:val="00E564A0"/>
    <w:rsid w:val="00E56AB7"/>
    <w:rsid w:val="00E573D9"/>
    <w:rsid w:val="00E57650"/>
    <w:rsid w:val="00E57F2E"/>
    <w:rsid w:val="00E603A1"/>
    <w:rsid w:val="00E60428"/>
    <w:rsid w:val="00E6087B"/>
    <w:rsid w:val="00E60A99"/>
    <w:rsid w:val="00E61898"/>
    <w:rsid w:val="00E61A43"/>
    <w:rsid w:val="00E61C0C"/>
    <w:rsid w:val="00E6209B"/>
    <w:rsid w:val="00E621B0"/>
    <w:rsid w:val="00E637F2"/>
    <w:rsid w:val="00E63870"/>
    <w:rsid w:val="00E63A95"/>
    <w:rsid w:val="00E63CB7"/>
    <w:rsid w:val="00E63D1E"/>
    <w:rsid w:val="00E640B8"/>
    <w:rsid w:val="00E64412"/>
    <w:rsid w:val="00E64663"/>
    <w:rsid w:val="00E64795"/>
    <w:rsid w:val="00E64C83"/>
    <w:rsid w:val="00E6521F"/>
    <w:rsid w:val="00E66173"/>
    <w:rsid w:val="00E66191"/>
    <w:rsid w:val="00E664CE"/>
    <w:rsid w:val="00E667A2"/>
    <w:rsid w:val="00E6703E"/>
    <w:rsid w:val="00E672E1"/>
    <w:rsid w:val="00E67605"/>
    <w:rsid w:val="00E67A6C"/>
    <w:rsid w:val="00E67B18"/>
    <w:rsid w:val="00E704AF"/>
    <w:rsid w:val="00E70B2A"/>
    <w:rsid w:val="00E70BD1"/>
    <w:rsid w:val="00E710A1"/>
    <w:rsid w:val="00E71196"/>
    <w:rsid w:val="00E71D2B"/>
    <w:rsid w:val="00E7220D"/>
    <w:rsid w:val="00E7236F"/>
    <w:rsid w:val="00E7293C"/>
    <w:rsid w:val="00E72BCF"/>
    <w:rsid w:val="00E72EE7"/>
    <w:rsid w:val="00E73970"/>
    <w:rsid w:val="00E74A80"/>
    <w:rsid w:val="00E76840"/>
    <w:rsid w:val="00E76C35"/>
    <w:rsid w:val="00E771ED"/>
    <w:rsid w:val="00E77340"/>
    <w:rsid w:val="00E77381"/>
    <w:rsid w:val="00E80319"/>
    <w:rsid w:val="00E80867"/>
    <w:rsid w:val="00E80B6C"/>
    <w:rsid w:val="00E81436"/>
    <w:rsid w:val="00E8159D"/>
    <w:rsid w:val="00E815A5"/>
    <w:rsid w:val="00E81609"/>
    <w:rsid w:val="00E817A4"/>
    <w:rsid w:val="00E81C12"/>
    <w:rsid w:val="00E81E05"/>
    <w:rsid w:val="00E82048"/>
    <w:rsid w:val="00E82155"/>
    <w:rsid w:val="00E82307"/>
    <w:rsid w:val="00E82EF0"/>
    <w:rsid w:val="00E842B1"/>
    <w:rsid w:val="00E84581"/>
    <w:rsid w:val="00E8463C"/>
    <w:rsid w:val="00E84B83"/>
    <w:rsid w:val="00E85094"/>
    <w:rsid w:val="00E85223"/>
    <w:rsid w:val="00E85733"/>
    <w:rsid w:val="00E85E03"/>
    <w:rsid w:val="00E85F32"/>
    <w:rsid w:val="00E86363"/>
    <w:rsid w:val="00E86CD4"/>
    <w:rsid w:val="00E86EE8"/>
    <w:rsid w:val="00E87058"/>
    <w:rsid w:val="00E90188"/>
    <w:rsid w:val="00E90513"/>
    <w:rsid w:val="00E906C5"/>
    <w:rsid w:val="00E90BE2"/>
    <w:rsid w:val="00E90DDB"/>
    <w:rsid w:val="00E91261"/>
    <w:rsid w:val="00E913F5"/>
    <w:rsid w:val="00E91AED"/>
    <w:rsid w:val="00E91EDD"/>
    <w:rsid w:val="00E9235D"/>
    <w:rsid w:val="00E927BB"/>
    <w:rsid w:val="00E9334D"/>
    <w:rsid w:val="00E933C0"/>
    <w:rsid w:val="00E9346B"/>
    <w:rsid w:val="00E93537"/>
    <w:rsid w:val="00E936B7"/>
    <w:rsid w:val="00E939AA"/>
    <w:rsid w:val="00E93AD5"/>
    <w:rsid w:val="00E94B31"/>
    <w:rsid w:val="00E94CA7"/>
    <w:rsid w:val="00E94D62"/>
    <w:rsid w:val="00E94EC7"/>
    <w:rsid w:val="00E95450"/>
    <w:rsid w:val="00E955DE"/>
    <w:rsid w:val="00E95764"/>
    <w:rsid w:val="00E95814"/>
    <w:rsid w:val="00E95C00"/>
    <w:rsid w:val="00E95D06"/>
    <w:rsid w:val="00E95DDA"/>
    <w:rsid w:val="00E96966"/>
    <w:rsid w:val="00E96C79"/>
    <w:rsid w:val="00E97CD6"/>
    <w:rsid w:val="00E97F28"/>
    <w:rsid w:val="00E97FAD"/>
    <w:rsid w:val="00EA0053"/>
    <w:rsid w:val="00EA0838"/>
    <w:rsid w:val="00EA0950"/>
    <w:rsid w:val="00EA0AFC"/>
    <w:rsid w:val="00EA18C8"/>
    <w:rsid w:val="00EA1A9B"/>
    <w:rsid w:val="00EA22D0"/>
    <w:rsid w:val="00EA299C"/>
    <w:rsid w:val="00EA3358"/>
    <w:rsid w:val="00EA3635"/>
    <w:rsid w:val="00EA39B6"/>
    <w:rsid w:val="00EA59BF"/>
    <w:rsid w:val="00EA59E0"/>
    <w:rsid w:val="00EA5D6F"/>
    <w:rsid w:val="00EA65A7"/>
    <w:rsid w:val="00EA68C7"/>
    <w:rsid w:val="00EA6FBE"/>
    <w:rsid w:val="00EA75D2"/>
    <w:rsid w:val="00EB0330"/>
    <w:rsid w:val="00EB062C"/>
    <w:rsid w:val="00EB074E"/>
    <w:rsid w:val="00EB095F"/>
    <w:rsid w:val="00EB1A7F"/>
    <w:rsid w:val="00EB260F"/>
    <w:rsid w:val="00EB269C"/>
    <w:rsid w:val="00EB2EF9"/>
    <w:rsid w:val="00EB3797"/>
    <w:rsid w:val="00EB3D30"/>
    <w:rsid w:val="00EB403F"/>
    <w:rsid w:val="00EB4220"/>
    <w:rsid w:val="00EB43F3"/>
    <w:rsid w:val="00EB46CC"/>
    <w:rsid w:val="00EB4854"/>
    <w:rsid w:val="00EB4A32"/>
    <w:rsid w:val="00EB4B3B"/>
    <w:rsid w:val="00EB5A65"/>
    <w:rsid w:val="00EB5F16"/>
    <w:rsid w:val="00EB6631"/>
    <w:rsid w:val="00EB6F8F"/>
    <w:rsid w:val="00EC0772"/>
    <w:rsid w:val="00EC0C2B"/>
    <w:rsid w:val="00EC0F1C"/>
    <w:rsid w:val="00EC0F27"/>
    <w:rsid w:val="00EC11B6"/>
    <w:rsid w:val="00EC123A"/>
    <w:rsid w:val="00EC1591"/>
    <w:rsid w:val="00EC1C9E"/>
    <w:rsid w:val="00EC2598"/>
    <w:rsid w:val="00EC2DB3"/>
    <w:rsid w:val="00EC2EFB"/>
    <w:rsid w:val="00EC34FD"/>
    <w:rsid w:val="00EC3645"/>
    <w:rsid w:val="00EC48CD"/>
    <w:rsid w:val="00EC4D9E"/>
    <w:rsid w:val="00EC4FCD"/>
    <w:rsid w:val="00EC5330"/>
    <w:rsid w:val="00EC5810"/>
    <w:rsid w:val="00EC5DDA"/>
    <w:rsid w:val="00EC634B"/>
    <w:rsid w:val="00EC7555"/>
    <w:rsid w:val="00EC786F"/>
    <w:rsid w:val="00EC7E64"/>
    <w:rsid w:val="00EC7EC0"/>
    <w:rsid w:val="00EC7F05"/>
    <w:rsid w:val="00ED0258"/>
    <w:rsid w:val="00ED0965"/>
    <w:rsid w:val="00ED1606"/>
    <w:rsid w:val="00ED161B"/>
    <w:rsid w:val="00ED1C1E"/>
    <w:rsid w:val="00ED2C48"/>
    <w:rsid w:val="00ED302C"/>
    <w:rsid w:val="00ED3344"/>
    <w:rsid w:val="00ED33D6"/>
    <w:rsid w:val="00ED3550"/>
    <w:rsid w:val="00ED36C6"/>
    <w:rsid w:val="00ED39C7"/>
    <w:rsid w:val="00ED3C1C"/>
    <w:rsid w:val="00ED3E7B"/>
    <w:rsid w:val="00ED4205"/>
    <w:rsid w:val="00ED438B"/>
    <w:rsid w:val="00ED502B"/>
    <w:rsid w:val="00ED509B"/>
    <w:rsid w:val="00ED521A"/>
    <w:rsid w:val="00ED5E21"/>
    <w:rsid w:val="00ED65F7"/>
    <w:rsid w:val="00ED6A9A"/>
    <w:rsid w:val="00ED798D"/>
    <w:rsid w:val="00EE00C0"/>
    <w:rsid w:val="00EE04D5"/>
    <w:rsid w:val="00EE09B4"/>
    <w:rsid w:val="00EE1D84"/>
    <w:rsid w:val="00EE20EF"/>
    <w:rsid w:val="00EE23AE"/>
    <w:rsid w:val="00EE29DC"/>
    <w:rsid w:val="00EE3FBD"/>
    <w:rsid w:val="00EE3FFC"/>
    <w:rsid w:val="00EE46A3"/>
    <w:rsid w:val="00EE5794"/>
    <w:rsid w:val="00EE623E"/>
    <w:rsid w:val="00EE62F4"/>
    <w:rsid w:val="00EE6AAF"/>
    <w:rsid w:val="00EE6ABC"/>
    <w:rsid w:val="00EE75B6"/>
    <w:rsid w:val="00EE7841"/>
    <w:rsid w:val="00EE793D"/>
    <w:rsid w:val="00EE7BB7"/>
    <w:rsid w:val="00EE7C00"/>
    <w:rsid w:val="00EF0044"/>
    <w:rsid w:val="00EF030A"/>
    <w:rsid w:val="00EF0718"/>
    <w:rsid w:val="00EF1369"/>
    <w:rsid w:val="00EF14C7"/>
    <w:rsid w:val="00EF1BA8"/>
    <w:rsid w:val="00EF206A"/>
    <w:rsid w:val="00EF2233"/>
    <w:rsid w:val="00EF230C"/>
    <w:rsid w:val="00EF23F0"/>
    <w:rsid w:val="00EF3AEB"/>
    <w:rsid w:val="00EF3C1F"/>
    <w:rsid w:val="00EF3CE2"/>
    <w:rsid w:val="00EF45F3"/>
    <w:rsid w:val="00EF46BE"/>
    <w:rsid w:val="00EF4FC0"/>
    <w:rsid w:val="00EF517C"/>
    <w:rsid w:val="00EF526E"/>
    <w:rsid w:val="00EF533F"/>
    <w:rsid w:val="00EF60A0"/>
    <w:rsid w:val="00EF67F0"/>
    <w:rsid w:val="00EF68CC"/>
    <w:rsid w:val="00EF71AB"/>
    <w:rsid w:val="00EF7630"/>
    <w:rsid w:val="00EF7668"/>
    <w:rsid w:val="00EF79D5"/>
    <w:rsid w:val="00F0006C"/>
    <w:rsid w:val="00F003C5"/>
    <w:rsid w:val="00F008E7"/>
    <w:rsid w:val="00F0106C"/>
    <w:rsid w:val="00F010F3"/>
    <w:rsid w:val="00F0147B"/>
    <w:rsid w:val="00F01527"/>
    <w:rsid w:val="00F015F2"/>
    <w:rsid w:val="00F024AF"/>
    <w:rsid w:val="00F033EF"/>
    <w:rsid w:val="00F0365E"/>
    <w:rsid w:val="00F03BB2"/>
    <w:rsid w:val="00F044EA"/>
    <w:rsid w:val="00F04FFB"/>
    <w:rsid w:val="00F05332"/>
    <w:rsid w:val="00F053E1"/>
    <w:rsid w:val="00F05821"/>
    <w:rsid w:val="00F0647B"/>
    <w:rsid w:val="00F06874"/>
    <w:rsid w:val="00F06B29"/>
    <w:rsid w:val="00F06D94"/>
    <w:rsid w:val="00F06EED"/>
    <w:rsid w:val="00F06F37"/>
    <w:rsid w:val="00F0797F"/>
    <w:rsid w:val="00F07E6D"/>
    <w:rsid w:val="00F07E75"/>
    <w:rsid w:val="00F07E9A"/>
    <w:rsid w:val="00F108F5"/>
    <w:rsid w:val="00F10916"/>
    <w:rsid w:val="00F119E8"/>
    <w:rsid w:val="00F11C9E"/>
    <w:rsid w:val="00F122A0"/>
    <w:rsid w:val="00F12B3D"/>
    <w:rsid w:val="00F12D6C"/>
    <w:rsid w:val="00F12E8C"/>
    <w:rsid w:val="00F13531"/>
    <w:rsid w:val="00F13903"/>
    <w:rsid w:val="00F13DA8"/>
    <w:rsid w:val="00F13E17"/>
    <w:rsid w:val="00F14C44"/>
    <w:rsid w:val="00F14E6D"/>
    <w:rsid w:val="00F14EDC"/>
    <w:rsid w:val="00F14F32"/>
    <w:rsid w:val="00F154D8"/>
    <w:rsid w:val="00F1559B"/>
    <w:rsid w:val="00F15BAC"/>
    <w:rsid w:val="00F16304"/>
    <w:rsid w:val="00F16968"/>
    <w:rsid w:val="00F16D52"/>
    <w:rsid w:val="00F17278"/>
    <w:rsid w:val="00F1727C"/>
    <w:rsid w:val="00F1782C"/>
    <w:rsid w:val="00F179B3"/>
    <w:rsid w:val="00F17E2D"/>
    <w:rsid w:val="00F2033C"/>
    <w:rsid w:val="00F20593"/>
    <w:rsid w:val="00F20BDE"/>
    <w:rsid w:val="00F21C39"/>
    <w:rsid w:val="00F22AEA"/>
    <w:rsid w:val="00F22DC0"/>
    <w:rsid w:val="00F22DD6"/>
    <w:rsid w:val="00F231DC"/>
    <w:rsid w:val="00F2422E"/>
    <w:rsid w:val="00F24412"/>
    <w:rsid w:val="00F24BCE"/>
    <w:rsid w:val="00F24DE8"/>
    <w:rsid w:val="00F24EBA"/>
    <w:rsid w:val="00F25358"/>
    <w:rsid w:val="00F26369"/>
    <w:rsid w:val="00F26ED3"/>
    <w:rsid w:val="00F2708D"/>
    <w:rsid w:val="00F27634"/>
    <w:rsid w:val="00F27C26"/>
    <w:rsid w:val="00F300AD"/>
    <w:rsid w:val="00F300DA"/>
    <w:rsid w:val="00F305D5"/>
    <w:rsid w:val="00F30706"/>
    <w:rsid w:val="00F307B2"/>
    <w:rsid w:val="00F30DA2"/>
    <w:rsid w:val="00F314AD"/>
    <w:rsid w:val="00F31537"/>
    <w:rsid w:val="00F31562"/>
    <w:rsid w:val="00F31BA7"/>
    <w:rsid w:val="00F3225C"/>
    <w:rsid w:val="00F32987"/>
    <w:rsid w:val="00F3301C"/>
    <w:rsid w:val="00F3302D"/>
    <w:rsid w:val="00F330D5"/>
    <w:rsid w:val="00F357BA"/>
    <w:rsid w:val="00F35D8C"/>
    <w:rsid w:val="00F3671B"/>
    <w:rsid w:val="00F36D92"/>
    <w:rsid w:val="00F36DA8"/>
    <w:rsid w:val="00F37589"/>
    <w:rsid w:val="00F37AEC"/>
    <w:rsid w:val="00F37DDC"/>
    <w:rsid w:val="00F37F59"/>
    <w:rsid w:val="00F400F6"/>
    <w:rsid w:val="00F40D7F"/>
    <w:rsid w:val="00F4134D"/>
    <w:rsid w:val="00F42ABC"/>
    <w:rsid w:val="00F438E5"/>
    <w:rsid w:val="00F439D0"/>
    <w:rsid w:val="00F43BFA"/>
    <w:rsid w:val="00F44353"/>
    <w:rsid w:val="00F4445E"/>
    <w:rsid w:val="00F444AC"/>
    <w:rsid w:val="00F44A4C"/>
    <w:rsid w:val="00F44A6F"/>
    <w:rsid w:val="00F44B64"/>
    <w:rsid w:val="00F44D17"/>
    <w:rsid w:val="00F45425"/>
    <w:rsid w:val="00F455B1"/>
    <w:rsid w:val="00F455FA"/>
    <w:rsid w:val="00F45604"/>
    <w:rsid w:val="00F45B23"/>
    <w:rsid w:val="00F46116"/>
    <w:rsid w:val="00F46A23"/>
    <w:rsid w:val="00F47923"/>
    <w:rsid w:val="00F479D4"/>
    <w:rsid w:val="00F47FF0"/>
    <w:rsid w:val="00F5050C"/>
    <w:rsid w:val="00F50F4F"/>
    <w:rsid w:val="00F51C01"/>
    <w:rsid w:val="00F51EF4"/>
    <w:rsid w:val="00F52424"/>
    <w:rsid w:val="00F53DE2"/>
    <w:rsid w:val="00F54241"/>
    <w:rsid w:val="00F549E9"/>
    <w:rsid w:val="00F556CC"/>
    <w:rsid w:val="00F56282"/>
    <w:rsid w:val="00F56465"/>
    <w:rsid w:val="00F5668E"/>
    <w:rsid w:val="00F566BD"/>
    <w:rsid w:val="00F570A7"/>
    <w:rsid w:val="00F5731D"/>
    <w:rsid w:val="00F573CD"/>
    <w:rsid w:val="00F57545"/>
    <w:rsid w:val="00F57CAB"/>
    <w:rsid w:val="00F6028C"/>
    <w:rsid w:val="00F604F1"/>
    <w:rsid w:val="00F605CA"/>
    <w:rsid w:val="00F60A0B"/>
    <w:rsid w:val="00F6119F"/>
    <w:rsid w:val="00F61F76"/>
    <w:rsid w:val="00F6207A"/>
    <w:rsid w:val="00F6238C"/>
    <w:rsid w:val="00F62B9A"/>
    <w:rsid w:val="00F62DB6"/>
    <w:rsid w:val="00F63595"/>
    <w:rsid w:val="00F6381F"/>
    <w:rsid w:val="00F63A85"/>
    <w:rsid w:val="00F63B23"/>
    <w:rsid w:val="00F63BEB"/>
    <w:rsid w:val="00F6461F"/>
    <w:rsid w:val="00F64734"/>
    <w:rsid w:val="00F64771"/>
    <w:rsid w:val="00F6487D"/>
    <w:rsid w:val="00F648E0"/>
    <w:rsid w:val="00F64BB8"/>
    <w:rsid w:val="00F65164"/>
    <w:rsid w:val="00F6556D"/>
    <w:rsid w:val="00F65774"/>
    <w:rsid w:val="00F65844"/>
    <w:rsid w:val="00F6585C"/>
    <w:rsid w:val="00F658DB"/>
    <w:rsid w:val="00F65BD0"/>
    <w:rsid w:val="00F65BD9"/>
    <w:rsid w:val="00F65DB2"/>
    <w:rsid w:val="00F661B5"/>
    <w:rsid w:val="00F666B7"/>
    <w:rsid w:val="00F66717"/>
    <w:rsid w:val="00F66B61"/>
    <w:rsid w:val="00F67467"/>
    <w:rsid w:val="00F6770F"/>
    <w:rsid w:val="00F67738"/>
    <w:rsid w:val="00F67E7A"/>
    <w:rsid w:val="00F70231"/>
    <w:rsid w:val="00F70538"/>
    <w:rsid w:val="00F70705"/>
    <w:rsid w:val="00F715D3"/>
    <w:rsid w:val="00F71969"/>
    <w:rsid w:val="00F71CB6"/>
    <w:rsid w:val="00F71F69"/>
    <w:rsid w:val="00F72021"/>
    <w:rsid w:val="00F729DC"/>
    <w:rsid w:val="00F72E66"/>
    <w:rsid w:val="00F73146"/>
    <w:rsid w:val="00F7403E"/>
    <w:rsid w:val="00F7418A"/>
    <w:rsid w:val="00F7433D"/>
    <w:rsid w:val="00F74849"/>
    <w:rsid w:val="00F75CF5"/>
    <w:rsid w:val="00F75F77"/>
    <w:rsid w:val="00F75FF7"/>
    <w:rsid w:val="00F7681E"/>
    <w:rsid w:val="00F76A73"/>
    <w:rsid w:val="00F770A4"/>
    <w:rsid w:val="00F77921"/>
    <w:rsid w:val="00F77E5C"/>
    <w:rsid w:val="00F77E9D"/>
    <w:rsid w:val="00F80E88"/>
    <w:rsid w:val="00F81104"/>
    <w:rsid w:val="00F81D51"/>
    <w:rsid w:val="00F81FD0"/>
    <w:rsid w:val="00F8309A"/>
    <w:rsid w:val="00F847B4"/>
    <w:rsid w:val="00F84C74"/>
    <w:rsid w:val="00F85111"/>
    <w:rsid w:val="00F85DF8"/>
    <w:rsid w:val="00F86419"/>
    <w:rsid w:val="00F86C34"/>
    <w:rsid w:val="00F86C8B"/>
    <w:rsid w:val="00F87F4C"/>
    <w:rsid w:val="00F904B3"/>
    <w:rsid w:val="00F914C6"/>
    <w:rsid w:val="00F92FB8"/>
    <w:rsid w:val="00F943B0"/>
    <w:rsid w:val="00F94C59"/>
    <w:rsid w:val="00F9683C"/>
    <w:rsid w:val="00F96865"/>
    <w:rsid w:val="00F9756D"/>
    <w:rsid w:val="00F97950"/>
    <w:rsid w:val="00F97CBF"/>
    <w:rsid w:val="00F97EE6"/>
    <w:rsid w:val="00FA00B6"/>
    <w:rsid w:val="00FA0A96"/>
    <w:rsid w:val="00FA111A"/>
    <w:rsid w:val="00FA1458"/>
    <w:rsid w:val="00FA158D"/>
    <w:rsid w:val="00FA16BA"/>
    <w:rsid w:val="00FA1926"/>
    <w:rsid w:val="00FA1EDE"/>
    <w:rsid w:val="00FA2865"/>
    <w:rsid w:val="00FA2950"/>
    <w:rsid w:val="00FA2DF7"/>
    <w:rsid w:val="00FA2E01"/>
    <w:rsid w:val="00FA2F8C"/>
    <w:rsid w:val="00FA35FD"/>
    <w:rsid w:val="00FA374F"/>
    <w:rsid w:val="00FA3AF2"/>
    <w:rsid w:val="00FA4352"/>
    <w:rsid w:val="00FA46BC"/>
    <w:rsid w:val="00FA48EE"/>
    <w:rsid w:val="00FA4A52"/>
    <w:rsid w:val="00FA4B5A"/>
    <w:rsid w:val="00FA4ED6"/>
    <w:rsid w:val="00FA54B5"/>
    <w:rsid w:val="00FA55EA"/>
    <w:rsid w:val="00FA5C37"/>
    <w:rsid w:val="00FA5F37"/>
    <w:rsid w:val="00FA6067"/>
    <w:rsid w:val="00FA745B"/>
    <w:rsid w:val="00FA7967"/>
    <w:rsid w:val="00FA7BEB"/>
    <w:rsid w:val="00FB04B9"/>
    <w:rsid w:val="00FB0FFC"/>
    <w:rsid w:val="00FB16B7"/>
    <w:rsid w:val="00FB26B2"/>
    <w:rsid w:val="00FB28A8"/>
    <w:rsid w:val="00FB2B6A"/>
    <w:rsid w:val="00FB2F0B"/>
    <w:rsid w:val="00FB3484"/>
    <w:rsid w:val="00FB3C1A"/>
    <w:rsid w:val="00FB4004"/>
    <w:rsid w:val="00FB4C5F"/>
    <w:rsid w:val="00FB4E02"/>
    <w:rsid w:val="00FB50EF"/>
    <w:rsid w:val="00FB5309"/>
    <w:rsid w:val="00FB6314"/>
    <w:rsid w:val="00FB69A4"/>
    <w:rsid w:val="00FB6E62"/>
    <w:rsid w:val="00FB71FB"/>
    <w:rsid w:val="00FB78CD"/>
    <w:rsid w:val="00FC0186"/>
    <w:rsid w:val="00FC0318"/>
    <w:rsid w:val="00FC0A92"/>
    <w:rsid w:val="00FC0BE7"/>
    <w:rsid w:val="00FC10C8"/>
    <w:rsid w:val="00FC132D"/>
    <w:rsid w:val="00FC22A0"/>
    <w:rsid w:val="00FC26C0"/>
    <w:rsid w:val="00FC2DD4"/>
    <w:rsid w:val="00FC3014"/>
    <w:rsid w:val="00FC3435"/>
    <w:rsid w:val="00FC4F8B"/>
    <w:rsid w:val="00FC524D"/>
    <w:rsid w:val="00FC5A5A"/>
    <w:rsid w:val="00FC602B"/>
    <w:rsid w:val="00FC6155"/>
    <w:rsid w:val="00FC69C3"/>
    <w:rsid w:val="00FC6BE2"/>
    <w:rsid w:val="00FC71EC"/>
    <w:rsid w:val="00FC7239"/>
    <w:rsid w:val="00FC7926"/>
    <w:rsid w:val="00FD05A6"/>
    <w:rsid w:val="00FD2217"/>
    <w:rsid w:val="00FD239B"/>
    <w:rsid w:val="00FD259C"/>
    <w:rsid w:val="00FD25BE"/>
    <w:rsid w:val="00FD2A2D"/>
    <w:rsid w:val="00FD2E00"/>
    <w:rsid w:val="00FD3B3A"/>
    <w:rsid w:val="00FD3B51"/>
    <w:rsid w:val="00FD3C7D"/>
    <w:rsid w:val="00FD3D11"/>
    <w:rsid w:val="00FD442F"/>
    <w:rsid w:val="00FD470C"/>
    <w:rsid w:val="00FD47D6"/>
    <w:rsid w:val="00FD48A1"/>
    <w:rsid w:val="00FD4999"/>
    <w:rsid w:val="00FD4E82"/>
    <w:rsid w:val="00FD5FCD"/>
    <w:rsid w:val="00FD60E1"/>
    <w:rsid w:val="00FD6516"/>
    <w:rsid w:val="00FD6E58"/>
    <w:rsid w:val="00FD7130"/>
    <w:rsid w:val="00FD7EF0"/>
    <w:rsid w:val="00FE0545"/>
    <w:rsid w:val="00FE0703"/>
    <w:rsid w:val="00FE0896"/>
    <w:rsid w:val="00FE0AEC"/>
    <w:rsid w:val="00FE0B70"/>
    <w:rsid w:val="00FE0BA9"/>
    <w:rsid w:val="00FE0CF2"/>
    <w:rsid w:val="00FE0CFD"/>
    <w:rsid w:val="00FE109B"/>
    <w:rsid w:val="00FE165D"/>
    <w:rsid w:val="00FE1838"/>
    <w:rsid w:val="00FE25A4"/>
    <w:rsid w:val="00FE2970"/>
    <w:rsid w:val="00FE320E"/>
    <w:rsid w:val="00FE350E"/>
    <w:rsid w:val="00FE368D"/>
    <w:rsid w:val="00FE36DC"/>
    <w:rsid w:val="00FE38F2"/>
    <w:rsid w:val="00FE4BDE"/>
    <w:rsid w:val="00FE4C33"/>
    <w:rsid w:val="00FE529C"/>
    <w:rsid w:val="00FE52EE"/>
    <w:rsid w:val="00FE56D9"/>
    <w:rsid w:val="00FE5B09"/>
    <w:rsid w:val="00FE655C"/>
    <w:rsid w:val="00FE670C"/>
    <w:rsid w:val="00FE6895"/>
    <w:rsid w:val="00FE70ED"/>
    <w:rsid w:val="00FE764F"/>
    <w:rsid w:val="00FF0AFF"/>
    <w:rsid w:val="00FF0F6D"/>
    <w:rsid w:val="00FF1B04"/>
    <w:rsid w:val="00FF1D2B"/>
    <w:rsid w:val="00FF1D58"/>
    <w:rsid w:val="00FF1E6F"/>
    <w:rsid w:val="00FF23D5"/>
    <w:rsid w:val="00FF2994"/>
    <w:rsid w:val="00FF2F7B"/>
    <w:rsid w:val="00FF2FAB"/>
    <w:rsid w:val="00FF312B"/>
    <w:rsid w:val="00FF3937"/>
    <w:rsid w:val="00FF40D2"/>
    <w:rsid w:val="00FF454A"/>
    <w:rsid w:val="00FF500D"/>
    <w:rsid w:val="00FF50FF"/>
    <w:rsid w:val="00FF5814"/>
    <w:rsid w:val="00FF59B9"/>
    <w:rsid w:val="00FF5A2A"/>
    <w:rsid w:val="00FF5C1F"/>
    <w:rsid w:val="00FF792E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,"/>
  <w:listSeparator w:val=";"/>
  <w14:docId w14:val="65B11324"/>
  <w15:docId w15:val="{D4179B12-346A-47F9-9EDF-161DE612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2A6D"/>
    <w:pPr>
      <w:spacing w:after="360" w:line="360" w:lineRule="atLeast"/>
      <w:ind w:left="1418" w:right="-34"/>
      <w:jc w:val="both"/>
    </w:pPr>
    <w:rPr>
      <w:rFonts w:ascii="Arial" w:hAnsi="Arial" w:cs="Arial"/>
      <w:iCs/>
      <w:lang w:val="en-GB"/>
    </w:rPr>
  </w:style>
  <w:style w:type="paragraph" w:styleId="Titolo1">
    <w:name w:val="heading 1"/>
    <w:aliases w:val="B"/>
    <w:basedOn w:val="NORMSW"/>
    <w:next w:val="NORMSW"/>
    <w:link w:val="Titolo1Carattere"/>
    <w:qFormat/>
    <w:rsid w:val="00EF2233"/>
    <w:pPr>
      <w:keepNext/>
      <w:numPr>
        <w:numId w:val="1"/>
      </w:numPr>
      <w:tabs>
        <w:tab w:val="left" w:pos="1418"/>
      </w:tabs>
      <w:spacing w:before="280" w:after="60"/>
      <w:outlineLvl w:val="0"/>
    </w:pPr>
    <w:rPr>
      <w:b/>
      <w:caps/>
    </w:rPr>
  </w:style>
  <w:style w:type="paragraph" w:styleId="Titolo2">
    <w:name w:val="heading 2"/>
    <w:aliases w:val="C"/>
    <w:basedOn w:val="NORMSW"/>
    <w:next w:val="NORMSW"/>
    <w:link w:val="Titolo2Carattere"/>
    <w:qFormat/>
    <w:rsid w:val="00F6238C"/>
    <w:pPr>
      <w:numPr>
        <w:ilvl w:val="1"/>
        <w:numId w:val="1"/>
      </w:numPr>
      <w:spacing w:before="280" w:after="60"/>
      <w:outlineLvl w:val="1"/>
    </w:pPr>
    <w:rPr>
      <w:b/>
    </w:rPr>
  </w:style>
  <w:style w:type="paragraph" w:styleId="Titolo3">
    <w:name w:val="heading 3"/>
    <w:aliases w:val="D"/>
    <w:basedOn w:val="Titolo2"/>
    <w:next w:val="NORMSW"/>
    <w:link w:val="Titolo3Carattere"/>
    <w:qFormat/>
    <w:rsid w:val="00CF4A8B"/>
    <w:pPr>
      <w:numPr>
        <w:ilvl w:val="2"/>
      </w:numPr>
      <w:outlineLvl w:val="2"/>
    </w:pPr>
  </w:style>
  <w:style w:type="paragraph" w:styleId="Titolo4">
    <w:name w:val="heading 4"/>
    <w:aliases w:val="E"/>
    <w:basedOn w:val="Titolo3"/>
    <w:next w:val="NORMSW"/>
    <w:link w:val="Titolo4Carattere"/>
    <w:qFormat/>
    <w:rsid w:val="00FA7BEB"/>
    <w:pPr>
      <w:numPr>
        <w:ilvl w:val="3"/>
      </w:numPr>
      <w:outlineLvl w:val="3"/>
    </w:pPr>
    <w:rPr>
      <w:i/>
    </w:rPr>
  </w:style>
  <w:style w:type="paragraph" w:styleId="Titolo5">
    <w:name w:val="heading 5"/>
    <w:aliases w:val="F"/>
    <w:basedOn w:val="Titolo4"/>
    <w:next w:val="NORMSW"/>
    <w:link w:val="Titolo5Carattere"/>
    <w:qFormat/>
    <w:rsid w:val="00EC2598"/>
    <w:pPr>
      <w:numPr>
        <w:ilvl w:val="4"/>
      </w:numPr>
      <w:outlineLvl w:val="4"/>
    </w:pPr>
    <w:rPr>
      <w:rFonts w:cs="Arial"/>
      <w:noProof w:val="0"/>
    </w:rPr>
  </w:style>
  <w:style w:type="paragraph" w:styleId="Titolo6">
    <w:name w:val="heading 6"/>
    <w:aliases w:val="G"/>
    <w:basedOn w:val="Titolo5"/>
    <w:next w:val="NORMSW"/>
    <w:link w:val="Titolo6Carattere"/>
    <w:qFormat/>
    <w:rsid w:val="00F6238C"/>
    <w:pPr>
      <w:numPr>
        <w:ilvl w:val="5"/>
      </w:numPr>
      <w:outlineLvl w:val="5"/>
    </w:pPr>
  </w:style>
  <w:style w:type="paragraph" w:styleId="Titolo7">
    <w:name w:val="heading 7"/>
    <w:aliases w:val="TT"/>
    <w:basedOn w:val="Titolo6"/>
    <w:next w:val="NORMSW"/>
    <w:link w:val="Titolo7Carattere"/>
    <w:uiPriority w:val="99"/>
    <w:qFormat/>
    <w:rsid w:val="00691D3B"/>
    <w:pPr>
      <w:numPr>
        <w:ilvl w:val="6"/>
      </w:numPr>
      <w:outlineLvl w:val="6"/>
    </w:pPr>
  </w:style>
  <w:style w:type="paragraph" w:styleId="Titolo8">
    <w:name w:val="heading 8"/>
    <w:aliases w:val="JJ"/>
    <w:basedOn w:val="Titolo7"/>
    <w:next w:val="NORMSW"/>
    <w:uiPriority w:val="99"/>
    <w:qFormat/>
    <w:rsid w:val="00691D3B"/>
    <w:pPr>
      <w:numPr>
        <w:ilvl w:val="7"/>
      </w:numPr>
      <w:outlineLvl w:val="7"/>
    </w:pPr>
  </w:style>
  <w:style w:type="paragraph" w:styleId="Titolo9">
    <w:name w:val="heading 9"/>
    <w:aliases w:val="Z"/>
    <w:basedOn w:val="Titolo8"/>
    <w:next w:val="NORMSW"/>
    <w:uiPriority w:val="99"/>
    <w:qFormat/>
    <w:rsid w:val="00691D3B"/>
    <w:pPr>
      <w:numPr>
        <w:ilvl w:val="8"/>
      </w:num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SW">
    <w:name w:val="NORMSW"/>
    <w:link w:val="NORMSWCarattere1"/>
    <w:rsid w:val="00691D3B"/>
    <w:pPr>
      <w:spacing w:line="360" w:lineRule="atLeast"/>
      <w:ind w:left="1418" w:right="-34"/>
      <w:jc w:val="both"/>
    </w:pPr>
    <w:rPr>
      <w:rFonts w:ascii="Arial" w:hAnsi="Arial"/>
      <w:noProof/>
    </w:rPr>
  </w:style>
  <w:style w:type="character" w:customStyle="1" w:styleId="NORMSWCarattere1">
    <w:name w:val="NORMSW Carattere1"/>
    <w:link w:val="NORMSW"/>
    <w:rsid w:val="00AA04CB"/>
    <w:rPr>
      <w:rFonts w:ascii="Arial" w:hAnsi="Arial"/>
      <w:noProof/>
      <w:lang w:val="it-IT" w:eastAsia="it-IT" w:bidi="ar-SA"/>
    </w:rPr>
  </w:style>
  <w:style w:type="character" w:customStyle="1" w:styleId="Titolo1Carattere">
    <w:name w:val="Titolo 1 Carattere"/>
    <w:aliases w:val="B Carattere"/>
    <w:link w:val="Titolo1"/>
    <w:rsid w:val="00EF2233"/>
    <w:rPr>
      <w:rFonts w:ascii="Arial" w:hAnsi="Arial"/>
      <w:b/>
      <w:caps/>
      <w:noProof/>
    </w:rPr>
  </w:style>
  <w:style w:type="character" w:customStyle="1" w:styleId="Titolo2Carattere">
    <w:name w:val="Titolo 2 Carattere"/>
    <w:aliases w:val="C Carattere"/>
    <w:link w:val="Titolo2"/>
    <w:rsid w:val="00F6238C"/>
    <w:rPr>
      <w:rFonts w:ascii="Arial" w:hAnsi="Arial"/>
      <w:b/>
      <w:noProof/>
    </w:rPr>
  </w:style>
  <w:style w:type="character" w:customStyle="1" w:styleId="Titolo3Carattere">
    <w:name w:val="Titolo 3 Carattere"/>
    <w:aliases w:val="D Carattere"/>
    <w:link w:val="Titolo3"/>
    <w:rsid w:val="00F6238C"/>
    <w:rPr>
      <w:rFonts w:ascii="Arial" w:hAnsi="Arial"/>
      <w:b/>
      <w:noProof/>
    </w:rPr>
  </w:style>
  <w:style w:type="paragraph" w:customStyle="1" w:styleId="NORMSWREQID">
    <w:name w:val="NORMSW_REQ_ID"/>
    <w:basedOn w:val="NORMSWREQ"/>
    <w:next w:val="NORMSWREQ"/>
    <w:link w:val="NORMSWREQIDCarattere"/>
    <w:qFormat/>
    <w:rsid w:val="00D21D35"/>
    <w:pPr>
      <w:ind w:left="567"/>
    </w:pPr>
    <w:rPr>
      <w:i/>
      <w:color w:val="4472C4"/>
    </w:rPr>
  </w:style>
  <w:style w:type="paragraph" w:customStyle="1" w:styleId="NORMSWREQ">
    <w:name w:val="NORMSW_REQ"/>
    <w:basedOn w:val="NORMSW"/>
    <w:link w:val="NORMSWREQCarattere"/>
    <w:qFormat/>
    <w:rsid w:val="00B30F8A"/>
    <w:rPr>
      <w:rFonts w:cs="Arial"/>
      <w:noProof w:val="0"/>
      <w:lang w:val="en-GB"/>
    </w:rPr>
  </w:style>
  <w:style w:type="character" w:customStyle="1" w:styleId="NORMSWREQCarattere">
    <w:name w:val="NORMSW_REQ Carattere"/>
    <w:link w:val="NORMSWREQ"/>
    <w:rsid w:val="00B30F8A"/>
    <w:rPr>
      <w:rFonts w:ascii="Arial" w:hAnsi="Arial" w:cs="Arial"/>
      <w:lang w:val="en-GB"/>
    </w:rPr>
  </w:style>
  <w:style w:type="character" w:customStyle="1" w:styleId="NORMSWREQIDCarattere">
    <w:name w:val="NORMSW_REQ_ID Carattere"/>
    <w:link w:val="NORMSWREQID"/>
    <w:rsid w:val="00D21D35"/>
    <w:rPr>
      <w:rFonts w:ascii="Arial" w:hAnsi="Arial" w:cs="Arial"/>
      <w:i/>
      <w:color w:val="4472C4"/>
      <w:lang w:val="en-GB"/>
    </w:rPr>
  </w:style>
  <w:style w:type="paragraph" w:styleId="Pidipagina">
    <w:name w:val="footer"/>
    <w:basedOn w:val="Normale"/>
    <w:link w:val="PidipaginaCarattere"/>
    <w:semiHidden/>
    <w:rsid w:val="00691D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semiHidden/>
    <w:rsid w:val="005817A2"/>
    <w:rPr>
      <w:lang w:val="en-GB"/>
    </w:rPr>
  </w:style>
  <w:style w:type="paragraph" w:customStyle="1" w:styleId="NORMSW-G">
    <w:name w:val="NORMSW-G"/>
    <w:next w:val="NORMSW"/>
    <w:link w:val="NORMSW-GCarattere1"/>
    <w:qFormat/>
    <w:rsid w:val="00A91D53"/>
    <w:pPr>
      <w:spacing w:before="120" w:after="120"/>
      <w:ind w:left="1418"/>
    </w:pPr>
    <w:rPr>
      <w:rFonts w:ascii="Arial" w:hAnsi="Arial"/>
      <w:b/>
      <w:noProof/>
    </w:rPr>
  </w:style>
  <w:style w:type="character" w:customStyle="1" w:styleId="NORMSW-GCarattere1">
    <w:name w:val="NORMSW-G Carattere1"/>
    <w:link w:val="NORMSW-G"/>
    <w:rsid w:val="00A91D53"/>
    <w:rPr>
      <w:rFonts w:ascii="Arial" w:hAnsi="Arial"/>
      <w:b/>
      <w:noProof/>
    </w:rPr>
  </w:style>
  <w:style w:type="paragraph" w:styleId="Sommario1">
    <w:name w:val="toc 1"/>
    <w:aliases w:val="Sommario LOGIC 1"/>
    <w:basedOn w:val="NORMSW"/>
    <w:next w:val="NORMSW"/>
    <w:autoRedefine/>
    <w:uiPriority w:val="39"/>
    <w:rsid w:val="00A477B4"/>
    <w:pPr>
      <w:tabs>
        <w:tab w:val="right" w:leader="dot" w:pos="9157"/>
      </w:tabs>
      <w:ind w:left="0"/>
    </w:pPr>
  </w:style>
  <w:style w:type="paragraph" w:styleId="Sommario2">
    <w:name w:val="toc 2"/>
    <w:basedOn w:val="NORMSW"/>
    <w:next w:val="NORMSW"/>
    <w:autoRedefine/>
    <w:uiPriority w:val="39"/>
    <w:rsid w:val="00691D3B"/>
    <w:pPr>
      <w:tabs>
        <w:tab w:val="right" w:leader="dot" w:pos="9157"/>
      </w:tabs>
      <w:ind w:left="200"/>
    </w:pPr>
  </w:style>
  <w:style w:type="paragraph" w:styleId="Sommario3">
    <w:name w:val="toc 3"/>
    <w:basedOn w:val="NORMSW"/>
    <w:next w:val="NORMSW"/>
    <w:autoRedefine/>
    <w:uiPriority w:val="39"/>
    <w:rsid w:val="00691D3B"/>
    <w:pPr>
      <w:tabs>
        <w:tab w:val="right" w:leader="dot" w:pos="9157"/>
      </w:tabs>
      <w:ind w:left="400"/>
    </w:pPr>
  </w:style>
  <w:style w:type="paragraph" w:styleId="Sommario4">
    <w:name w:val="toc 4"/>
    <w:basedOn w:val="NORMSW"/>
    <w:next w:val="NORMSW"/>
    <w:autoRedefine/>
    <w:uiPriority w:val="39"/>
    <w:rsid w:val="00E815A5"/>
    <w:pPr>
      <w:tabs>
        <w:tab w:val="left" w:pos="1559"/>
        <w:tab w:val="right" w:leader="dot" w:pos="9157"/>
      </w:tabs>
      <w:ind w:left="600"/>
    </w:pPr>
  </w:style>
  <w:style w:type="paragraph" w:styleId="Sommario5">
    <w:name w:val="toc 5"/>
    <w:basedOn w:val="NORMSW"/>
    <w:next w:val="NORMSW"/>
    <w:autoRedefine/>
    <w:uiPriority w:val="39"/>
    <w:rsid w:val="00691D3B"/>
    <w:pPr>
      <w:tabs>
        <w:tab w:val="right" w:leader="dot" w:pos="9157"/>
      </w:tabs>
      <w:ind w:left="800"/>
    </w:pPr>
  </w:style>
  <w:style w:type="paragraph" w:styleId="Testonotaapidipagina">
    <w:name w:val="footnote text"/>
    <w:basedOn w:val="Normale"/>
    <w:semiHidden/>
    <w:rsid w:val="00691D3B"/>
  </w:style>
  <w:style w:type="character" w:styleId="Rimandonotaapidipagina">
    <w:name w:val="footnote reference"/>
    <w:semiHidden/>
    <w:rsid w:val="00691D3B"/>
    <w:rPr>
      <w:vertAlign w:val="superscript"/>
    </w:rPr>
  </w:style>
  <w:style w:type="paragraph" w:styleId="Sommario6">
    <w:name w:val="toc 6"/>
    <w:basedOn w:val="Normale"/>
    <w:next w:val="Normale"/>
    <w:autoRedefine/>
    <w:uiPriority w:val="39"/>
    <w:rsid w:val="00DB41DF"/>
    <w:pPr>
      <w:tabs>
        <w:tab w:val="left" w:pos="2190"/>
        <w:tab w:val="right" w:leader="dot" w:pos="9457"/>
      </w:tabs>
      <w:spacing w:before="120" w:after="0" w:line="0" w:lineRule="atLeast"/>
      <w:ind w:left="998"/>
    </w:pPr>
    <w:rPr>
      <w:noProof/>
      <w:sz w:val="16"/>
      <w:szCs w:val="16"/>
      <w:lang w:val="en-US"/>
    </w:rPr>
  </w:style>
  <w:style w:type="paragraph" w:customStyle="1" w:styleId="NORMSW-P">
    <w:name w:val="NORMSW-P"/>
    <w:basedOn w:val="NORMSW"/>
    <w:link w:val="NORMSW-PCarattere"/>
    <w:qFormat/>
    <w:rsid w:val="00652B5A"/>
    <w:pPr>
      <w:numPr>
        <w:numId w:val="13"/>
      </w:numPr>
    </w:pPr>
  </w:style>
  <w:style w:type="character" w:customStyle="1" w:styleId="NORMSW-PCarattere">
    <w:name w:val="NORMSW-P Carattere"/>
    <w:link w:val="NORMSW-P"/>
    <w:rsid w:val="00652B5A"/>
    <w:rPr>
      <w:rFonts w:ascii="Arial" w:hAnsi="Arial"/>
      <w:noProof/>
    </w:rPr>
  </w:style>
  <w:style w:type="character" w:customStyle="1" w:styleId="NORMSWCarattere">
    <w:name w:val="NORMSW Carattere"/>
    <w:rsid w:val="00FF2F7B"/>
    <w:rPr>
      <w:rFonts w:ascii="Arial" w:hAnsi="Arial"/>
      <w:noProof/>
      <w:lang w:val="it-IT" w:eastAsia="it-IT" w:bidi="ar-SA"/>
    </w:rPr>
  </w:style>
  <w:style w:type="paragraph" w:styleId="Didascalia">
    <w:name w:val="caption"/>
    <w:basedOn w:val="NORMSW"/>
    <w:next w:val="Normale"/>
    <w:uiPriority w:val="99"/>
    <w:qFormat/>
    <w:rsid w:val="0063452F"/>
    <w:pPr>
      <w:ind w:left="0"/>
      <w:jc w:val="center"/>
    </w:pPr>
    <w:rPr>
      <w:i/>
    </w:rPr>
  </w:style>
  <w:style w:type="paragraph" w:styleId="Elenco">
    <w:name w:val="List"/>
    <w:basedOn w:val="Normale"/>
    <w:semiHidden/>
    <w:rsid w:val="00691D3B"/>
    <w:pPr>
      <w:ind w:left="283" w:hanging="283"/>
    </w:pPr>
  </w:style>
  <w:style w:type="paragraph" w:styleId="Elenco2">
    <w:name w:val="List 2"/>
    <w:basedOn w:val="Normale"/>
    <w:semiHidden/>
    <w:rsid w:val="00691D3B"/>
    <w:pPr>
      <w:ind w:left="566" w:hanging="283"/>
    </w:pPr>
  </w:style>
  <w:style w:type="paragraph" w:styleId="Elenco3">
    <w:name w:val="List 3"/>
    <w:basedOn w:val="Normale"/>
    <w:semiHidden/>
    <w:rsid w:val="00691D3B"/>
    <w:pPr>
      <w:ind w:left="849" w:hanging="283"/>
    </w:pPr>
  </w:style>
  <w:style w:type="paragraph" w:styleId="Elenco4">
    <w:name w:val="List 4"/>
    <w:basedOn w:val="Normale"/>
    <w:semiHidden/>
    <w:rsid w:val="00691D3B"/>
    <w:pPr>
      <w:ind w:left="1132" w:hanging="283"/>
    </w:pPr>
  </w:style>
  <w:style w:type="paragraph" w:styleId="Elenco5">
    <w:name w:val="List 5"/>
    <w:basedOn w:val="Normale"/>
    <w:semiHidden/>
    <w:rsid w:val="00691D3B"/>
    <w:pPr>
      <w:ind w:left="1415" w:hanging="283"/>
    </w:pPr>
  </w:style>
  <w:style w:type="paragraph" w:styleId="Elencocontinua">
    <w:name w:val="List Continue"/>
    <w:basedOn w:val="Normale"/>
    <w:semiHidden/>
    <w:rsid w:val="00691D3B"/>
    <w:pPr>
      <w:spacing w:after="120"/>
      <w:ind w:left="283"/>
    </w:pPr>
  </w:style>
  <w:style w:type="paragraph" w:styleId="Elencocontinua2">
    <w:name w:val="List Continue 2"/>
    <w:basedOn w:val="Normale"/>
    <w:semiHidden/>
    <w:rsid w:val="00691D3B"/>
    <w:pPr>
      <w:spacing w:after="120"/>
      <w:ind w:left="566"/>
    </w:pPr>
  </w:style>
  <w:style w:type="paragraph" w:styleId="Elencocontinua3">
    <w:name w:val="List Continue 3"/>
    <w:basedOn w:val="Normale"/>
    <w:semiHidden/>
    <w:rsid w:val="00691D3B"/>
    <w:pPr>
      <w:spacing w:after="120"/>
      <w:ind w:left="849"/>
    </w:pPr>
  </w:style>
  <w:style w:type="paragraph" w:styleId="Elencocontinua4">
    <w:name w:val="List Continue 4"/>
    <w:basedOn w:val="Normale"/>
    <w:semiHidden/>
    <w:rsid w:val="00691D3B"/>
    <w:pPr>
      <w:spacing w:after="120"/>
      <w:ind w:left="1132"/>
    </w:pPr>
  </w:style>
  <w:style w:type="paragraph" w:styleId="Elencocontinua5">
    <w:name w:val="List Continue 5"/>
    <w:basedOn w:val="Normale"/>
    <w:semiHidden/>
    <w:rsid w:val="00691D3B"/>
    <w:pPr>
      <w:spacing w:after="120"/>
      <w:ind w:left="1415"/>
    </w:pPr>
  </w:style>
  <w:style w:type="paragraph" w:styleId="Firma">
    <w:name w:val="Signature"/>
    <w:basedOn w:val="Normale"/>
    <w:semiHidden/>
    <w:rsid w:val="00691D3B"/>
    <w:pPr>
      <w:ind w:left="4252"/>
    </w:pPr>
  </w:style>
  <w:style w:type="paragraph" w:styleId="Indice1">
    <w:name w:val="index 1"/>
    <w:basedOn w:val="Normale"/>
    <w:next w:val="Normale"/>
    <w:autoRedefine/>
    <w:semiHidden/>
    <w:rsid w:val="00691D3B"/>
    <w:pPr>
      <w:ind w:left="200" w:hanging="200"/>
    </w:pPr>
  </w:style>
  <w:style w:type="paragraph" w:styleId="Indice2">
    <w:name w:val="index 2"/>
    <w:basedOn w:val="Normale"/>
    <w:next w:val="Normale"/>
    <w:autoRedefine/>
    <w:semiHidden/>
    <w:rsid w:val="00691D3B"/>
    <w:pPr>
      <w:ind w:left="400" w:hanging="200"/>
    </w:pPr>
  </w:style>
  <w:style w:type="paragraph" w:styleId="Indice3">
    <w:name w:val="index 3"/>
    <w:basedOn w:val="Normale"/>
    <w:next w:val="Normale"/>
    <w:autoRedefine/>
    <w:semiHidden/>
    <w:rsid w:val="00691D3B"/>
    <w:pPr>
      <w:ind w:left="600" w:hanging="200"/>
    </w:pPr>
  </w:style>
  <w:style w:type="paragraph" w:styleId="Indice4">
    <w:name w:val="index 4"/>
    <w:basedOn w:val="Normale"/>
    <w:next w:val="Normale"/>
    <w:autoRedefine/>
    <w:semiHidden/>
    <w:rsid w:val="00691D3B"/>
    <w:pPr>
      <w:ind w:left="800" w:hanging="200"/>
    </w:pPr>
  </w:style>
  <w:style w:type="paragraph" w:styleId="Indice5">
    <w:name w:val="index 5"/>
    <w:basedOn w:val="Normale"/>
    <w:next w:val="Normale"/>
    <w:autoRedefine/>
    <w:semiHidden/>
    <w:rsid w:val="00691D3B"/>
    <w:pPr>
      <w:ind w:left="1000" w:hanging="200"/>
    </w:pPr>
  </w:style>
  <w:style w:type="paragraph" w:styleId="Indice6">
    <w:name w:val="index 6"/>
    <w:basedOn w:val="Normale"/>
    <w:next w:val="Normale"/>
    <w:autoRedefine/>
    <w:semiHidden/>
    <w:rsid w:val="00691D3B"/>
    <w:pPr>
      <w:ind w:left="1200" w:hanging="200"/>
    </w:pPr>
  </w:style>
  <w:style w:type="paragraph" w:styleId="Indice7">
    <w:name w:val="index 7"/>
    <w:basedOn w:val="Normale"/>
    <w:next w:val="Normale"/>
    <w:autoRedefine/>
    <w:semiHidden/>
    <w:rsid w:val="00691D3B"/>
    <w:pPr>
      <w:ind w:left="1400" w:hanging="200"/>
    </w:pPr>
  </w:style>
  <w:style w:type="paragraph" w:styleId="Indice8">
    <w:name w:val="index 8"/>
    <w:basedOn w:val="Normale"/>
    <w:next w:val="Normale"/>
    <w:autoRedefine/>
    <w:semiHidden/>
    <w:rsid w:val="00691D3B"/>
    <w:pPr>
      <w:ind w:left="1600" w:hanging="200"/>
    </w:pPr>
  </w:style>
  <w:style w:type="paragraph" w:styleId="Indice9">
    <w:name w:val="index 9"/>
    <w:basedOn w:val="Normale"/>
    <w:next w:val="Normale"/>
    <w:autoRedefine/>
    <w:semiHidden/>
    <w:rsid w:val="00691D3B"/>
    <w:pPr>
      <w:ind w:left="1800" w:hanging="200"/>
    </w:pPr>
  </w:style>
  <w:style w:type="paragraph" w:styleId="Indicedellefigure">
    <w:name w:val="table of figures"/>
    <w:basedOn w:val="Normale"/>
    <w:next w:val="Normale"/>
    <w:uiPriority w:val="99"/>
    <w:rsid w:val="00691D3B"/>
    <w:pPr>
      <w:spacing w:after="0"/>
      <w:ind w:left="400" w:hanging="400"/>
      <w:jc w:val="left"/>
    </w:pPr>
    <w:rPr>
      <w:rFonts w:asciiTheme="minorHAnsi" w:hAnsiTheme="minorHAnsi"/>
      <w:iCs w:val="0"/>
      <w:smallCaps/>
    </w:rPr>
  </w:style>
  <w:style w:type="paragraph" w:styleId="Indicefonti">
    <w:name w:val="table of authorities"/>
    <w:basedOn w:val="Normale"/>
    <w:next w:val="Normale"/>
    <w:semiHidden/>
    <w:rsid w:val="00691D3B"/>
    <w:pPr>
      <w:ind w:left="200" w:hanging="200"/>
    </w:pPr>
  </w:style>
  <w:style w:type="paragraph" w:styleId="Indirizzodestinatario">
    <w:name w:val="envelope address"/>
    <w:basedOn w:val="Normale"/>
    <w:semiHidden/>
    <w:rsid w:val="00691D3B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Mappadocumento">
    <w:name w:val="Document Map"/>
    <w:basedOn w:val="Normale"/>
    <w:semiHidden/>
    <w:rsid w:val="00691D3B"/>
    <w:pPr>
      <w:shd w:val="clear" w:color="auto" w:fill="000080"/>
    </w:pPr>
    <w:rPr>
      <w:rFonts w:ascii="Tahoma" w:hAnsi="Tahoma" w:cs="Tahoma"/>
    </w:rPr>
  </w:style>
  <w:style w:type="paragraph" w:styleId="Puntoelenco">
    <w:name w:val="List Bullet"/>
    <w:basedOn w:val="Normale"/>
    <w:autoRedefine/>
    <w:uiPriority w:val="99"/>
    <w:semiHidden/>
    <w:rsid w:val="00691D3B"/>
    <w:pPr>
      <w:numPr>
        <w:numId w:val="2"/>
      </w:numPr>
    </w:pPr>
  </w:style>
  <w:style w:type="paragraph" w:styleId="Puntoelenco3">
    <w:name w:val="List Bullet 3"/>
    <w:basedOn w:val="Normale"/>
    <w:autoRedefine/>
    <w:semiHidden/>
    <w:rsid w:val="00691D3B"/>
    <w:pPr>
      <w:numPr>
        <w:numId w:val="3"/>
      </w:numPr>
    </w:pPr>
  </w:style>
  <w:style w:type="paragraph" w:styleId="Puntoelenco4">
    <w:name w:val="List Bullet 4"/>
    <w:basedOn w:val="Normale"/>
    <w:autoRedefine/>
    <w:semiHidden/>
    <w:rsid w:val="00691D3B"/>
    <w:pPr>
      <w:numPr>
        <w:numId w:val="4"/>
      </w:numPr>
    </w:pPr>
  </w:style>
  <w:style w:type="paragraph" w:styleId="Puntoelenco5">
    <w:name w:val="List Bullet 5"/>
    <w:basedOn w:val="Normale"/>
    <w:autoRedefine/>
    <w:semiHidden/>
    <w:rsid w:val="00691D3B"/>
    <w:pPr>
      <w:numPr>
        <w:numId w:val="5"/>
      </w:numPr>
    </w:pPr>
  </w:style>
  <w:style w:type="paragraph" w:styleId="Testocommento">
    <w:name w:val="annotation text"/>
    <w:basedOn w:val="Normale"/>
    <w:link w:val="TestocommentoCarattere"/>
    <w:semiHidden/>
    <w:rsid w:val="00691D3B"/>
  </w:style>
  <w:style w:type="character" w:customStyle="1" w:styleId="TestocommentoCarattere">
    <w:name w:val="Testo commento Carattere"/>
    <w:link w:val="Testocommento"/>
    <w:semiHidden/>
    <w:rsid w:val="00F22AEA"/>
    <w:rPr>
      <w:lang w:val="en-GB"/>
    </w:rPr>
  </w:style>
  <w:style w:type="paragraph" w:customStyle="1" w:styleId="Soggettocommento1">
    <w:name w:val="Soggetto commento1"/>
    <w:basedOn w:val="Testocommento"/>
    <w:next w:val="Testocommento"/>
    <w:semiHidden/>
    <w:rsid w:val="00691D3B"/>
    <w:rPr>
      <w:b/>
      <w:bCs/>
    </w:rPr>
  </w:style>
  <w:style w:type="paragraph" w:styleId="Sommario7">
    <w:name w:val="toc 7"/>
    <w:basedOn w:val="Indice6"/>
    <w:next w:val="Normale"/>
    <w:autoRedefine/>
    <w:uiPriority w:val="39"/>
    <w:rsid w:val="00984D74"/>
    <w:pPr>
      <w:tabs>
        <w:tab w:val="left" w:pos="2532"/>
        <w:tab w:val="right" w:leader="dot" w:pos="9628"/>
      </w:tabs>
      <w:spacing w:before="120" w:after="0" w:line="0" w:lineRule="atLeast"/>
      <w:ind w:left="1559" w:hanging="198"/>
    </w:pPr>
    <w:rPr>
      <w:sz w:val="16"/>
    </w:rPr>
  </w:style>
  <w:style w:type="paragraph" w:styleId="Sommario8">
    <w:name w:val="toc 8"/>
    <w:basedOn w:val="Normale"/>
    <w:next w:val="Normale"/>
    <w:autoRedefine/>
    <w:semiHidden/>
    <w:rsid w:val="00691D3B"/>
    <w:pPr>
      <w:ind w:left="1400"/>
    </w:pPr>
  </w:style>
  <w:style w:type="paragraph" w:styleId="Sommario9">
    <w:name w:val="toc 9"/>
    <w:basedOn w:val="Normale"/>
    <w:next w:val="Normale"/>
    <w:autoRedefine/>
    <w:semiHidden/>
    <w:rsid w:val="00691D3B"/>
    <w:pPr>
      <w:ind w:left="1600"/>
    </w:pPr>
  </w:style>
  <w:style w:type="paragraph" w:customStyle="1" w:styleId="Testofumetto1">
    <w:name w:val="Testo fumetto1"/>
    <w:basedOn w:val="Normale"/>
    <w:semiHidden/>
    <w:rsid w:val="00691D3B"/>
    <w:rPr>
      <w:rFonts w:ascii="Tahoma" w:hAnsi="Tahoma" w:cs="Tahoma"/>
      <w:sz w:val="16"/>
      <w:szCs w:val="16"/>
    </w:rPr>
  </w:style>
  <w:style w:type="paragraph" w:styleId="Testomacro">
    <w:name w:val="macro"/>
    <w:semiHidden/>
    <w:rsid w:val="00691D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Testonotadichiusura">
    <w:name w:val="endnote text"/>
    <w:basedOn w:val="Normale"/>
    <w:semiHidden/>
    <w:rsid w:val="00691D3B"/>
  </w:style>
  <w:style w:type="paragraph" w:styleId="Titoloindice">
    <w:name w:val="index heading"/>
    <w:basedOn w:val="Normale"/>
    <w:next w:val="Indice1"/>
    <w:semiHidden/>
    <w:rsid w:val="00691D3B"/>
    <w:rPr>
      <w:b/>
      <w:bCs/>
    </w:rPr>
  </w:style>
  <w:style w:type="paragraph" w:styleId="Titoloindicefonti">
    <w:name w:val="toa heading"/>
    <w:basedOn w:val="Normale"/>
    <w:next w:val="Normale"/>
    <w:semiHidden/>
    <w:rsid w:val="00691D3B"/>
    <w:pPr>
      <w:spacing w:before="120"/>
    </w:pPr>
    <w:rPr>
      <w:b/>
      <w:bCs/>
      <w:sz w:val="24"/>
      <w:szCs w:val="24"/>
    </w:rPr>
  </w:style>
  <w:style w:type="paragraph" w:customStyle="1" w:styleId="Didascaliatabelle">
    <w:name w:val="Didascalia tabelle"/>
    <w:basedOn w:val="Didascalia"/>
    <w:rsid w:val="00691D3B"/>
    <w:pPr>
      <w:ind w:right="567"/>
    </w:pPr>
    <w:rPr>
      <w:b/>
      <w:bCs/>
      <w:lang w:val="en-US"/>
    </w:rPr>
  </w:style>
  <w:style w:type="paragraph" w:customStyle="1" w:styleId="SommarioLOGIC2">
    <w:name w:val="Sommario LOGIC 2"/>
    <w:basedOn w:val="Sommario2"/>
    <w:rsid w:val="00691D3B"/>
    <w:pPr>
      <w:tabs>
        <w:tab w:val="left" w:pos="800"/>
      </w:tabs>
    </w:pPr>
    <w:rPr>
      <w:rFonts w:cs="Arial"/>
    </w:rPr>
  </w:style>
  <w:style w:type="paragraph" w:customStyle="1" w:styleId="SommarioLOGIC3">
    <w:name w:val="Sommario LOGIC 3"/>
    <w:basedOn w:val="Sommario3"/>
    <w:rsid w:val="00691D3B"/>
    <w:pPr>
      <w:tabs>
        <w:tab w:val="left" w:pos="1200"/>
      </w:tabs>
    </w:pPr>
    <w:rPr>
      <w:rFonts w:cs="Arial"/>
    </w:rPr>
  </w:style>
  <w:style w:type="paragraph" w:customStyle="1" w:styleId="SommarioLOGIC4">
    <w:name w:val="Sommario LOGIC 4"/>
    <w:basedOn w:val="Sommario4"/>
    <w:rsid w:val="00691D3B"/>
    <w:pPr>
      <w:tabs>
        <w:tab w:val="left" w:pos="1674"/>
      </w:tabs>
    </w:pPr>
    <w:rPr>
      <w:rFonts w:cs="Arial"/>
    </w:rPr>
  </w:style>
  <w:style w:type="paragraph" w:customStyle="1" w:styleId="SommarioLOGIC5">
    <w:name w:val="Sommario LOGIC 5"/>
    <w:basedOn w:val="Sommario5"/>
    <w:rsid w:val="00691D3B"/>
    <w:pPr>
      <w:tabs>
        <w:tab w:val="left" w:pos="2041"/>
      </w:tabs>
    </w:pPr>
    <w:rPr>
      <w:rFonts w:cs="Arial"/>
    </w:rPr>
  </w:style>
  <w:style w:type="paragraph" w:customStyle="1" w:styleId="Testofumetto2">
    <w:name w:val="Testo fumetto2"/>
    <w:basedOn w:val="Normale"/>
    <w:semiHidden/>
    <w:unhideWhenUsed/>
    <w:rsid w:val="00691D3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semiHidden/>
    <w:rsid w:val="00691D3B"/>
    <w:pPr>
      <w:tabs>
        <w:tab w:val="center" w:pos="4819"/>
        <w:tab w:val="right" w:pos="9638"/>
      </w:tabs>
    </w:pPr>
  </w:style>
  <w:style w:type="paragraph" w:styleId="Numeroelenco5">
    <w:name w:val="List Number 5"/>
    <w:basedOn w:val="Normale"/>
    <w:semiHidden/>
    <w:rsid w:val="00691D3B"/>
    <w:pPr>
      <w:numPr>
        <w:numId w:val="7"/>
      </w:numPr>
    </w:pPr>
  </w:style>
  <w:style w:type="character" w:styleId="Numeropagina">
    <w:name w:val="page number"/>
    <w:basedOn w:val="Carpredefinitoparagrafo"/>
    <w:semiHidden/>
    <w:rsid w:val="00691D3B"/>
  </w:style>
  <w:style w:type="paragraph" w:styleId="Corpotesto">
    <w:name w:val="Body Text"/>
    <w:basedOn w:val="Normale"/>
    <w:semiHidden/>
    <w:rsid w:val="00691D3B"/>
    <w:pPr>
      <w:jc w:val="center"/>
    </w:pPr>
    <w:rPr>
      <w:lang w:val="it-IT"/>
    </w:rPr>
  </w:style>
  <w:style w:type="paragraph" w:styleId="Rientrocorpodeltesto">
    <w:name w:val="Body Text Indent"/>
    <w:basedOn w:val="Normale"/>
    <w:semiHidden/>
    <w:rsid w:val="00691D3B"/>
    <w:rPr>
      <w:lang w:val="en-US"/>
    </w:rPr>
  </w:style>
  <w:style w:type="paragraph" w:styleId="Rientronormale">
    <w:name w:val="Normal Indent"/>
    <w:basedOn w:val="Normale"/>
    <w:semiHidden/>
    <w:rsid w:val="00691D3B"/>
    <w:pPr>
      <w:ind w:left="708"/>
    </w:pPr>
    <w:rPr>
      <w:sz w:val="24"/>
    </w:rPr>
  </w:style>
  <w:style w:type="character" w:customStyle="1" w:styleId="TestofumettoCarattere">
    <w:name w:val="Testo fumetto Carattere"/>
    <w:semiHidden/>
    <w:rsid w:val="00691D3B"/>
    <w:rPr>
      <w:rFonts w:ascii="Tahoma" w:hAnsi="Tahoma" w:cs="Tahoma"/>
      <w:sz w:val="16"/>
      <w:szCs w:val="16"/>
      <w:lang w:val="en-GB"/>
    </w:rPr>
  </w:style>
  <w:style w:type="character" w:styleId="Collegamentoipertestuale">
    <w:name w:val="Hyperlink"/>
    <w:uiPriority w:val="99"/>
    <w:rsid w:val="00691D3B"/>
    <w:rPr>
      <w:color w:val="0000FF"/>
      <w:u w:val="single"/>
    </w:rPr>
  </w:style>
  <w:style w:type="character" w:styleId="Collegamentovisitato">
    <w:name w:val="FollowedHyperlink"/>
    <w:uiPriority w:val="99"/>
    <w:semiHidden/>
    <w:rsid w:val="00691D3B"/>
    <w:rPr>
      <w:color w:val="800080"/>
      <w:u w:val="single"/>
    </w:rPr>
  </w:style>
  <w:style w:type="paragraph" w:customStyle="1" w:styleId="Normalecentrato">
    <w:name w:val="Normale + centrato"/>
    <w:basedOn w:val="Normale"/>
    <w:next w:val="Normale"/>
    <w:rsid w:val="00691D3B"/>
    <w:pPr>
      <w:keepLines/>
      <w:jc w:val="center"/>
    </w:pPr>
    <w:rPr>
      <w:lang w:val="it-IT"/>
    </w:rPr>
  </w:style>
  <w:style w:type="paragraph" w:styleId="Corpodeltesto2">
    <w:name w:val="Body Text 2"/>
    <w:basedOn w:val="Normale"/>
    <w:semiHidden/>
    <w:rsid w:val="00691D3B"/>
    <w:pPr>
      <w:keepLines/>
      <w:spacing w:after="120" w:line="480" w:lineRule="auto"/>
    </w:pPr>
    <w:rPr>
      <w:lang w:val="it-IT"/>
    </w:rPr>
  </w:style>
  <w:style w:type="paragraph" w:styleId="Corpodeltesto3">
    <w:name w:val="Body Text 3"/>
    <w:basedOn w:val="Normale"/>
    <w:semiHidden/>
    <w:rsid w:val="00691D3B"/>
    <w:pPr>
      <w:keepLines/>
      <w:spacing w:after="120"/>
    </w:pPr>
    <w:rPr>
      <w:sz w:val="16"/>
      <w:szCs w:val="16"/>
      <w:lang w:val="it-IT"/>
    </w:rPr>
  </w:style>
  <w:style w:type="paragraph" w:styleId="Data">
    <w:name w:val="Date"/>
    <w:basedOn w:val="Normale"/>
    <w:next w:val="Normale"/>
    <w:semiHidden/>
    <w:rsid w:val="00691D3B"/>
    <w:pPr>
      <w:keepLines/>
    </w:pPr>
    <w:rPr>
      <w:lang w:val="it-IT"/>
    </w:rPr>
  </w:style>
  <w:style w:type="paragraph" w:styleId="Firmadipostaelettronica">
    <w:name w:val="E-mail Signature"/>
    <w:basedOn w:val="Normale"/>
    <w:semiHidden/>
    <w:rsid w:val="00691D3B"/>
    <w:pPr>
      <w:keepLines/>
    </w:pPr>
    <w:rPr>
      <w:lang w:val="it-IT"/>
    </w:rPr>
  </w:style>
  <w:style w:type="paragraph" w:styleId="Formuladiapertura">
    <w:name w:val="Salutation"/>
    <w:basedOn w:val="Normale"/>
    <w:next w:val="Normale"/>
    <w:semiHidden/>
    <w:rsid w:val="00691D3B"/>
    <w:pPr>
      <w:keepLines/>
    </w:pPr>
    <w:rPr>
      <w:lang w:val="it-IT"/>
    </w:rPr>
  </w:style>
  <w:style w:type="paragraph" w:styleId="Formuladichiusura">
    <w:name w:val="Closing"/>
    <w:basedOn w:val="Normale"/>
    <w:semiHidden/>
    <w:rsid w:val="00691D3B"/>
    <w:pPr>
      <w:keepLines/>
      <w:ind w:left="4252"/>
    </w:pPr>
    <w:rPr>
      <w:lang w:val="it-IT"/>
    </w:rPr>
  </w:style>
  <w:style w:type="paragraph" w:styleId="IndirizzoHTML">
    <w:name w:val="HTML Address"/>
    <w:basedOn w:val="Normale"/>
    <w:semiHidden/>
    <w:rsid w:val="00691D3B"/>
    <w:pPr>
      <w:keepLines/>
    </w:pPr>
    <w:rPr>
      <w:i/>
      <w:iCs w:val="0"/>
      <w:lang w:val="it-IT"/>
    </w:rPr>
  </w:style>
  <w:style w:type="paragraph" w:styleId="Indirizzomittente">
    <w:name w:val="envelope return"/>
    <w:basedOn w:val="Normale"/>
    <w:semiHidden/>
    <w:rsid w:val="00691D3B"/>
    <w:pPr>
      <w:keepLines/>
    </w:pPr>
    <w:rPr>
      <w:lang w:val="it-IT"/>
    </w:rPr>
  </w:style>
  <w:style w:type="paragraph" w:styleId="Intestazionemessaggio">
    <w:name w:val="Message Header"/>
    <w:basedOn w:val="Normale"/>
    <w:semiHidden/>
    <w:rsid w:val="00691D3B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  <w:lang w:val="it-IT"/>
    </w:rPr>
  </w:style>
  <w:style w:type="paragraph" w:styleId="Intestazionenota">
    <w:name w:val="Note Heading"/>
    <w:basedOn w:val="Normale"/>
    <w:next w:val="Normale"/>
    <w:semiHidden/>
    <w:rsid w:val="00691D3B"/>
    <w:pPr>
      <w:keepLines/>
    </w:pPr>
    <w:rPr>
      <w:lang w:val="it-IT"/>
    </w:rPr>
  </w:style>
  <w:style w:type="paragraph" w:styleId="NormaleWeb">
    <w:name w:val="Normal (Web)"/>
    <w:basedOn w:val="Normale"/>
    <w:uiPriority w:val="99"/>
    <w:semiHidden/>
    <w:rsid w:val="00691D3B"/>
    <w:pPr>
      <w:keepLines/>
    </w:pPr>
    <w:rPr>
      <w:sz w:val="24"/>
      <w:szCs w:val="24"/>
      <w:lang w:val="it-IT"/>
    </w:rPr>
  </w:style>
  <w:style w:type="paragraph" w:styleId="Numeroelenco">
    <w:name w:val="List Number"/>
    <w:basedOn w:val="Normale"/>
    <w:uiPriority w:val="99"/>
    <w:semiHidden/>
    <w:rsid w:val="00691D3B"/>
    <w:pPr>
      <w:keepLines/>
      <w:numPr>
        <w:numId w:val="8"/>
      </w:numPr>
    </w:pPr>
    <w:rPr>
      <w:lang w:val="it-IT"/>
    </w:rPr>
  </w:style>
  <w:style w:type="paragraph" w:styleId="Numeroelenco2">
    <w:name w:val="List Number 2"/>
    <w:basedOn w:val="Normale"/>
    <w:semiHidden/>
    <w:rsid w:val="00691D3B"/>
    <w:pPr>
      <w:keepLines/>
      <w:numPr>
        <w:numId w:val="9"/>
      </w:numPr>
    </w:pPr>
    <w:rPr>
      <w:lang w:val="it-IT"/>
    </w:rPr>
  </w:style>
  <w:style w:type="paragraph" w:styleId="Numeroelenco3">
    <w:name w:val="List Number 3"/>
    <w:basedOn w:val="Normale"/>
    <w:uiPriority w:val="99"/>
    <w:semiHidden/>
    <w:rsid w:val="00691D3B"/>
    <w:pPr>
      <w:keepLines/>
      <w:numPr>
        <w:numId w:val="10"/>
      </w:numPr>
    </w:pPr>
    <w:rPr>
      <w:lang w:val="it-IT"/>
    </w:rPr>
  </w:style>
  <w:style w:type="paragraph" w:styleId="Numeroelenco4">
    <w:name w:val="List Number 4"/>
    <w:basedOn w:val="Normale"/>
    <w:semiHidden/>
    <w:rsid w:val="00691D3B"/>
    <w:pPr>
      <w:keepLines/>
      <w:numPr>
        <w:numId w:val="11"/>
      </w:numPr>
    </w:pPr>
    <w:rPr>
      <w:lang w:val="it-IT"/>
    </w:rPr>
  </w:style>
  <w:style w:type="paragraph" w:styleId="PreformattatoHTML">
    <w:name w:val="HTML Preformatted"/>
    <w:basedOn w:val="Normale"/>
    <w:semiHidden/>
    <w:rsid w:val="00691D3B"/>
    <w:pPr>
      <w:keepLines/>
    </w:pPr>
    <w:rPr>
      <w:rFonts w:ascii="Courier New" w:hAnsi="Courier New" w:cs="Courier New"/>
      <w:lang w:val="it-IT"/>
    </w:rPr>
  </w:style>
  <w:style w:type="paragraph" w:styleId="Primorientrocorpodeltesto">
    <w:name w:val="Body Text First Indent"/>
    <w:basedOn w:val="Corpotesto"/>
    <w:semiHidden/>
    <w:rsid w:val="00691D3B"/>
    <w:pPr>
      <w:keepLines/>
      <w:spacing w:after="120"/>
      <w:ind w:firstLine="210"/>
      <w:jc w:val="both"/>
    </w:pPr>
    <w:rPr>
      <w:rFonts w:ascii="Times New Roman" w:hAnsi="Times New Roman"/>
    </w:rPr>
  </w:style>
  <w:style w:type="paragraph" w:styleId="Primorientrocorpodeltesto2">
    <w:name w:val="Body Text First Indent 2"/>
    <w:basedOn w:val="Rientrocorpodeltesto"/>
    <w:semiHidden/>
    <w:rsid w:val="00691D3B"/>
    <w:pPr>
      <w:keepLines/>
      <w:spacing w:after="120" w:line="240" w:lineRule="auto"/>
      <w:ind w:left="283" w:firstLine="210"/>
    </w:pPr>
    <w:rPr>
      <w:rFonts w:ascii="Times New Roman" w:hAnsi="Times New Roman"/>
      <w:lang w:val="it-IT"/>
    </w:rPr>
  </w:style>
  <w:style w:type="paragraph" w:styleId="Puntoelenco2">
    <w:name w:val="List Bullet 2"/>
    <w:basedOn w:val="Normale"/>
    <w:uiPriority w:val="99"/>
    <w:semiHidden/>
    <w:rsid w:val="00691D3B"/>
    <w:pPr>
      <w:keepLines/>
      <w:numPr>
        <w:numId w:val="12"/>
      </w:numPr>
    </w:pPr>
    <w:rPr>
      <w:lang w:val="it-IT"/>
    </w:rPr>
  </w:style>
  <w:style w:type="paragraph" w:styleId="Rientrocorpodeltesto2">
    <w:name w:val="Body Text Indent 2"/>
    <w:basedOn w:val="Normale"/>
    <w:semiHidden/>
    <w:rsid w:val="00691D3B"/>
    <w:pPr>
      <w:keepLines/>
      <w:spacing w:after="120" w:line="480" w:lineRule="auto"/>
      <w:ind w:left="283"/>
    </w:pPr>
    <w:rPr>
      <w:lang w:val="it-IT"/>
    </w:rPr>
  </w:style>
  <w:style w:type="paragraph" w:styleId="Rientrocorpodeltesto3">
    <w:name w:val="Body Text Indent 3"/>
    <w:basedOn w:val="Normale"/>
    <w:semiHidden/>
    <w:rsid w:val="00691D3B"/>
    <w:pPr>
      <w:keepLines/>
      <w:spacing w:after="120"/>
      <w:ind w:left="283"/>
    </w:pPr>
    <w:rPr>
      <w:sz w:val="16"/>
      <w:szCs w:val="16"/>
      <w:lang w:val="it-IT"/>
    </w:rPr>
  </w:style>
  <w:style w:type="paragraph" w:styleId="Testonormale">
    <w:name w:val="Plain Text"/>
    <w:basedOn w:val="Normale"/>
    <w:semiHidden/>
    <w:rsid w:val="00691D3B"/>
    <w:pPr>
      <w:keepLines/>
    </w:pPr>
    <w:rPr>
      <w:rFonts w:ascii="Courier New" w:hAnsi="Courier New" w:cs="Courier New"/>
      <w:lang w:val="it-IT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8F60B9"/>
    <w:rPr>
      <w:rFonts w:ascii="Tahoma" w:hAnsi="Tahoma"/>
      <w:sz w:val="16"/>
      <w:szCs w:val="16"/>
    </w:rPr>
  </w:style>
  <w:style w:type="character" w:customStyle="1" w:styleId="TestofumettoCarattere1">
    <w:name w:val="Testo fumetto Carattere1"/>
    <w:link w:val="Testofumetto"/>
    <w:uiPriority w:val="99"/>
    <w:semiHidden/>
    <w:rsid w:val="008F60B9"/>
    <w:rPr>
      <w:rFonts w:ascii="Tahoma" w:hAnsi="Tahoma" w:cs="Tahoma"/>
      <w:sz w:val="16"/>
      <w:szCs w:val="16"/>
      <w:lang w:val="en-GB"/>
    </w:rPr>
  </w:style>
  <w:style w:type="table" w:styleId="Grigliatabella">
    <w:name w:val="Table Grid"/>
    <w:basedOn w:val="Tabellanormale"/>
    <w:uiPriority w:val="59"/>
    <w:rsid w:val="00F74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7311C2"/>
    <w:rPr>
      <w:lang w:val="en-GB"/>
    </w:rPr>
  </w:style>
  <w:style w:type="character" w:styleId="Rimandocommento">
    <w:name w:val="annotation reference"/>
    <w:uiPriority w:val="99"/>
    <w:semiHidden/>
    <w:unhideWhenUsed/>
    <w:rsid w:val="00F22AEA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22AEA"/>
    <w:rPr>
      <w:b/>
      <w:bCs/>
    </w:rPr>
  </w:style>
  <w:style w:type="character" w:customStyle="1" w:styleId="SoggettocommentoCarattere">
    <w:name w:val="Soggetto commento Carattere"/>
    <w:link w:val="Soggettocommento"/>
    <w:rsid w:val="00F22AEA"/>
    <w:rPr>
      <w:lang w:val="en-GB"/>
    </w:rPr>
  </w:style>
  <w:style w:type="paragraph" w:customStyle="1" w:styleId="Fig">
    <w:name w:val="Fig"/>
    <w:basedOn w:val="Normale"/>
    <w:rsid w:val="007A3649"/>
    <w:pPr>
      <w:tabs>
        <w:tab w:val="center" w:pos="2268"/>
        <w:tab w:val="center" w:pos="4536"/>
        <w:tab w:val="center" w:pos="7371"/>
      </w:tabs>
    </w:pPr>
    <w:rPr>
      <w:b/>
      <w:sz w:val="22"/>
    </w:rPr>
  </w:style>
  <w:style w:type="paragraph" w:customStyle="1" w:styleId="NORMSW-BP">
    <w:name w:val="NORMSW-BP"/>
    <w:basedOn w:val="Normale"/>
    <w:rsid w:val="00FF2F7B"/>
    <w:pPr>
      <w:tabs>
        <w:tab w:val="num" w:pos="2552"/>
      </w:tabs>
      <w:spacing w:after="0" w:line="360" w:lineRule="auto"/>
      <w:ind w:left="2552" w:right="0" w:hanging="709"/>
      <w:jc w:val="left"/>
    </w:pPr>
    <w:rPr>
      <w:iCs w:val="0"/>
      <w:color w:val="0000FF"/>
    </w:rPr>
  </w:style>
  <w:style w:type="paragraph" w:customStyle="1" w:styleId="NORMSW-GP">
    <w:name w:val="NORMSW-GP"/>
    <w:basedOn w:val="NORMSW-P"/>
    <w:rsid w:val="00FF2F7B"/>
    <w:pPr>
      <w:numPr>
        <w:ilvl w:val="3"/>
        <w:numId w:val="6"/>
      </w:numPr>
      <w:tabs>
        <w:tab w:val="num" w:pos="1843"/>
      </w:tabs>
      <w:spacing w:before="240" w:after="120" w:line="240" w:lineRule="auto"/>
      <w:ind w:left="1985" w:right="0" w:hanging="567"/>
      <w:jc w:val="left"/>
    </w:pPr>
    <w:rPr>
      <w:rFonts w:cs="Arial"/>
      <w:noProof w:val="0"/>
      <w:lang w:val="en-GB"/>
    </w:rPr>
  </w:style>
  <w:style w:type="paragraph" w:customStyle="1" w:styleId="NORMSW-BG">
    <w:name w:val="NORMSW-BG"/>
    <w:basedOn w:val="NORMSW-B"/>
    <w:rsid w:val="00FF2F7B"/>
    <w:rPr>
      <w:bCs/>
    </w:rPr>
  </w:style>
  <w:style w:type="paragraph" w:customStyle="1" w:styleId="NORMSW-B">
    <w:name w:val="NORMSW-B"/>
    <w:basedOn w:val="NORMSW"/>
    <w:next w:val="NORMSW"/>
    <w:link w:val="NORMSW-BCarattere"/>
    <w:uiPriority w:val="99"/>
    <w:qFormat/>
    <w:rsid w:val="00FA7BEB"/>
    <w:pPr>
      <w:spacing w:before="120" w:after="120"/>
    </w:pPr>
    <w:rPr>
      <w:b/>
      <w:lang w:val="en-GB"/>
    </w:rPr>
  </w:style>
  <w:style w:type="paragraph" w:customStyle="1" w:styleId="base">
    <w:name w:val="base"/>
    <w:basedOn w:val="Normale"/>
    <w:rsid w:val="00FF2F7B"/>
    <w:pPr>
      <w:spacing w:after="0" w:line="240" w:lineRule="auto"/>
      <w:ind w:left="0" w:right="0"/>
    </w:pPr>
    <w:rPr>
      <w:rFonts w:ascii="Times New Roman" w:hAnsi="Times New Roman" w:cs="Times New Roman"/>
      <w:iCs w:val="0"/>
      <w:sz w:val="26"/>
      <w:lang w:val="en-US"/>
    </w:rPr>
  </w:style>
  <w:style w:type="paragraph" w:customStyle="1" w:styleId="NORMSW-BC">
    <w:name w:val="NORMSW-BC"/>
    <w:basedOn w:val="NORMSW-B"/>
    <w:rsid w:val="00561CD1"/>
    <w:pPr>
      <w:jc w:val="center"/>
    </w:pPr>
    <w:rPr>
      <w:b w:val="0"/>
    </w:rPr>
  </w:style>
  <w:style w:type="paragraph" w:customStyle="1" w:styleId="NORMSW-P2">
    <w:name w:val="NORMSW-P2"/>
    <w:basedOn w:val="NORMSW-P"/>
    <w:link w:val="NORMSW-P2Carattere"/>
    <w:rsid w:val="000F3CF3"/>
    <w:pPr>
      <w:numPr>
        <w:ilvl w:val="1"/>
        <w:numId w:val="14"/>
      </w:numPr>
    </w:pPr>
  </w:style>
  <w:style w:type="paragraph" w:customStyle="1" w:styleId="NORMSW-D">
    <w:name w:val="NORMSW-D"/>
    <w:basedOn w:val="Didascalia"/>
    <w:rsid w:val="00561CD1"/>
    <w:pPr>
      <w:spacing w:before="120" w:after="120" w:line="240" w:lineRule="auto"/>
      <w:ind w:left="1418" w:right="0"/>
    </w:pPr>
    <w:rPr>
      <w:bCs/>
      <w:noProof w:val="0"/>
      <w:lang w:val="en-US"/>
    </w:rPr>
  </w:style>
  <w:style w:type="paragraph" w:customStyle="1" w:styleId="NORMSW-S">
    <w:name w:val="NORMSW-S"/>
    <w:basedOn w:val="NORMSW"/>
    <w:rsid w:val="00561CD1"/>
    <w:rPr>
      <w:u w:val="single"/>
    </w:rPr>
  </w:style>
  <w:style w:type="paragraph" w:customStyle="1" w:styleId="RequirementTAG">
    <w:name w:val="Requirement TAG"/>
    <w:basedOn w:val="NORMSW"/>
    <w:uiPriority w:val="99"/>
    <w:rsid w:val="00FA7BEB"/>
    <w:pPr>
      <w:ind w:left="0"/>
    </w:pPr>
    <w:rPr>
      <w:rFonts w:cs="Arial"/>
      <w:b/>
      <w:noProof w:val="0"/>
      <w:color w:val="0000FF"/>
      <w:lang w:val="en-US"/>
    </w:rPr>
  </w:style>
  <w:style w:type="paragraph" w:styleId="Titolo">
    <w:name w:val="Title"/>
    <w:basedOn w:val="Normale"/>
    <w:next w:val="Normale"/>
    <w:link w:val="TitoloCarattere"/>
    <w:qFormat/>
    <w:rsid w:val="00EF2233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Enfasicorsivo">
    <w:name w:val="Emphasis"/>
    <w:aliases w:val="A"/>
    <w:qFormat/>
    <w:rsid w:val="00FF2F7B"/>
    <w:rPr>
      <w:i/>
    </w:rPr>
  </w:style>
  <w:style w:type="character" w:customStyle="1" w:styleId="TitoloCarattere">
    <w:name w:val="Titolo Carattere"/>
    <w:link w:val="Titolo"/>
    <w:rsid w:val="00EF2233"/>
    <w:rPr>
      <w:rFonts w:ascii="Calibri Light" w:eastAsia="Times New Roman" w:hAnsi="Calibri Light" w:cs="Times New Roman"/>
      <w:b/>
      <w:bCs/>
      <w:iCs/>
      <w:kern w:val="28"/>
      <w:sz w:val="32"/>
      <w:szCs w:val="32"/>
      <w:lang w:val="en-GB"/>
    </w:rPr>
  </w:style>
  <w:style w:type="paragraph" w:customStyle="1" w:styleId="Stile1">
    <w:name w:val="Stile1"/>
    <w:basedOn w:val="Titolo1"/>
    <w:link w:val="Stile1Carattere"/>
    <w:qFormat/>
    <w:rsid w:val="00EF2233"/>
  </w:style>
  <w:style w:type="paragraph" w:customStyle="1" w:styleId="Titolo1LogicVoce1NewPage">
    <w:name w:val="Titolo 1.LogicVoce1.NewPage"/>
    <w:basedOn w:val="Titolo1"/>
    <w:link w:val="Titolo1LogicVoce1NewPageCarattere"/>
    <w:qFormat/>
    <w:rsid w:val="00B13149"/>
    <w:pPr>
      <w:pageBreakBefore/>
    </w:pPr>
  </w:style>
  <w:style w:type="character" w:customStyle="1" w:styleId="Stile1Carattere">
    <w:name w:val="Stile1 Carattere"/>
    <w:link w:val="Stile1"/>
    <w:rsid w:val="00EF2233"/>
    <w:rPr>
      <w:rFonts w:ascii="Arial" w:hAnsi="Arial"/>
      <w:b/>
      <w:caps/>
      <w:noProof/>
    </w:rPr>
  </w:style>
  <w:style w:type="paragraph" w:customStyle="1" w:styleId="Titolo5LogicVoce5NewPage">
    <w:name w:val="Titolo 5.LogicVoce5.NewPage"/>
    <w:basedOn w:val="Titolo5"/>
    <w:next w:val="NORMSW"/>
    <w:link w:val="Titolo5LogicVoce5NewPageCarattere"/>
    <w:qFormat/>
    <w:rsid w:val="00D249ED"/>
    <w:pPr>
      <w:pageBreakBefore/>
    </w:pPr>
  </w:style>
  <w:style w:type="paragraph" w:customStyle="1" w:styleId="OLEobject">
    <w:name w:val="OLE object"/>
    <w:basedOn w:val="Normale"/>
    <w:rsid w:val="00FF2F7B"/>
    <w:pPr>
      <w:keepLines/>
      <w:spacing w:before="120" w:after="120" w:line="240" w:lineRule="auto"/>
      <w:ind w:left="0" w:right="0"/>
      <w:jc w:val="center"/>
    </w:pPr>
    <w:rPr>
      <w:rFonts w:ascii="Times New Roman" w:hAnsi="Times New Roman" w:cs="Times New Roman"/>
      <w:iCs w:val="0"/>
      <w:sz w:val="24"/>
      <w:szCs w:val="24"/>
      <w:lang w:val="it-IT"/>
    </w:rPr>
  </w:style>
  <w:style w:type="paragraph" w:styleId="Sottotitolo">
    <w:name w:val="Subtitle"/>
    <w:basedOn w:val="Normale"/>
    <w:link w:val="SottotitoloCarattere"/>
    <w:qFormat/>
    <w:rsid w:val="00FF2F7B"/>
    <w:pPr>
      <w:keepLines/>
      <w:spacing w:after="60" w:line="240" w:lineRule="auto"/>
      <w:ind w:left="0" w:right="0"/>
      <w:jc w:val="center"/>
      <w:outlineLvl w:val="1"/>
    </w:pPr>
    <w:rPr>
      <w:iCs w:val="0"/>
      <w:sz w:val="24"/>
      <w:szCs w:val="24"/>
      <w:lang w:val="it-IT"/>
    </w:rPr>
  </w:style>
  <w:style w:type="character" w:customStyle="1" w:styleId="SottotitoloCarattere">
    <w:name w:val="Sottotitolo Carattere"/>
    <w:link w:val="Sottotitolo"/>
    <w:rsid w:val="00FF2F7B"/>
    <w:rPr>
      <w:rFonts w:ascii="Arial" w:hAnsi="Arial" w:cs="Arial"/>
      <w:sz w:val="24"/>
      <w:szCs w:val="24"/>
    </w:rPr>
  </w:style>
  <w:style w:type="paragraph" w:styleId="Testodelblocco">
    <w:name w:val="Block Text"/>
    <w:basedOn w:val="Normale"/>
    <w:rsid w:val="00FF2F7B"/>
    <w:pPr>
      <w:keepLines/>
      <w:spacing w:after="120" w:line="240" w:lineRule="auto"/>
      <w:ind w:left="1440" w:right="1440"/>
    </w:pPr>
    <w:rPr>
      <w:rFonts w:ascii="Times New Roman" w:hAnsi="Times New Roman" w:cs="Times New Roman"/>
      <w:iCs w:val="0"/>
      <w:lang w:val="it-IT"/>
    </w:rPr>
  </w:style>
  <w:style w:type="character" w:styleId="Enfasigrassetto">
    <w:name w:val="Strong"/>
    <w:uiPriority w:val="22"/>
    <w:qFormat/>
    <w:rsid w:val="00FF2F7B"/>
    <w:rPr>
      <w:b/>
      <w:bCs/>
    </w:rPr>
  </w:style>
  <w:style w:type="paragraph" w:customStyle="1" w:styleId="Default">
    <w:name w:val="Default"/>
    <w:rsid w:val="00FF2F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horttext">
    <w:name w:val="short_text"/>
    <w:rsid w:val="00FF2F7B"/>
  </w:style>
  <w:style w:type="paragraph" w:styleId="Paragrafoelenco">
    <w:name w:val="List Paragraph"/>
    <w:basedOn w:val="Normale"/>
    <w:uiPriority w:val="34"/>
    <w:qFormat/>
    <w:rsid w:val="00FF2F7B"/>
    <w:pPr>
      <w:spacing w:after="160" w:line="259" w:lineRule="auto"/>
      <w:ind w:left="720" w:right="0"/>
      <w:contextualSpacing/>
      <w:jc w:val="left"/>
    </w:pPr>
    <w:rPr>
      <w:rFonts w:ascii="Calibri" w:eastAsia="Calibri" w:hAnsi="Calibri" w:cs="Times New Roman"/>
      <w:iCs w:val="0"/>
      <w:sz w:val="22"/>
      <w:szCs w:val="22"/>
      <w:lang w:val="it-IT" w:eastAsia="en-US"/>
    </w:rPr>
  </w:style>
  <w:style w:type="paragraph" w:customStyle="1" w:styleId="Titolo2LogicVoce2NewPage">
    <w:name w:val="Titolo 2.LogicVoce2.NewPage"/>
    <w:basedOn w:val="Titolo2"/>
    <w:link w:val="Titolo2LogicVoce2NewPageCarattere"/>
    <w:qFormat/>
    <w:rsid w:val="00B13149"/>
    <w:pPr>
      <w:pageBreakBefore/>
    </w:pPr>
  </w:style>
  <w:style w:type="character" w:customStyle="1" w:styleId="Titolo1LogicVoce1NewPageCarattere">
    <w:name w:val="Titolo 1.LogicVoce1.NewPage Carattere"/>
    <w:link w:val="Titolo1LogicVoce1NewPage"/>
    <w:rsid w:val="00B13149"/>
    <w:rPr>
      <w:rFonts w:ascii="Arial" w:hAnsi="Arial"/>
      <w:b/>
      <w:caps/>
      <w:noProof/>
    </w:rPr>
  </w:style>
  <w:style w:type="paragraph" w:customStyle="1" w:styleId="Titolo3LogicVoce3NewPage">
    <w:name w:val="Titolo 3.LogicVoce3.NewPage"/>
    <w:basedOn w:val="Titolo3"/>
    <w:link w:val="Titolo3LogicVoce3NewPageCarattere"/>
    <w:qFormat/>
    <w:rsid w:val="00B13149"/>
    <w:pPr>
      <w:pageBreakBefore/>
    </w:pPr>
  </w:style>
  <w:style w:type="character" w:customStyle="1" w:styleId="Titolo2LogicVoce2NewPageCarattere">
    <w:name w:val="Titolo 2.LogicVoce2.NewPage Carattere"/>
    <w:link w:val="Titolo2LogicVoce2NewPage"/>
    <w:rsid w:val="00B13149"/>
    <w:rPr>
      <w:rFonts w:ascii="Arial" w:hAnsi="Arial"/>
      <w:b/>
      <w:noProof/>
    </w:rPr>
  </w:style>
  <w:style w:type="paragraph" w:customStyle="1" w:styleId="Titolo4LogicVoce4NewPage">
    <w:name w:val="Titolo 4.LogicVoce4.NewPage"/>
    <w:basedOn w:val="Titolo4"/>
    <w:next w:val="NORMSW"/>
    <w:link w:val="Titolo4LogicVoce4NewPageCarattere"/>
    <w:qFormat/>
    <w:rsid w:val="00B13149"/>
    <w:pPr>
      <w:pageBreakBefore/>
    </w:pPr>
  </w:style>
  <w:style w:type="character" w:customStyle="1" w:styleId="Titolo3LogicVoce3NewPageCarattere">
    <w:name w:val="Titolo 3.LogicVoce3.NewPage Carattere"/>
    <w:link w:val="Titolo3LogicVoce3NewPage"/>
    <w:rsid w:val="00B13149"/>
    <w:rPr>
      <w:rFonts w:ascii="Arial" w:hAnsi="Arial"/>
      <w:b/>
      <w:noProof/>
    </w:rPr>
  </w:style>
  <w:style w:type="character" w:customStyle="1" w:styleId="hps">
    <w:name w:val="hps"/>
    <w:uiPriority w:val="99"/>
    <w:rsid w:val="00314C1E"/>
    <w:rPr>
      <w:rFonts w:cs="Times New Roman"/>
    </w:rPr>
  </w:style>
  <w:style w:type="character" w:customStyle="1" w:styleId="Titolo4Carattere">
    <w:name w:val="Titolo 4 Carattere"/>
    <w:aliases w:val="E Carattere"/>
    <w:link w:val="Titolo4"/>
    <w:rsid w:val="00B13149"/>
    <w:rPr>
      <w:rFonts w:ascii="Arial" w:hAnsi="Arial"/>
      <w:b/>
      <w:i/>
      <w:noProof/>
    </w:rPr>
  </w:style>
  <w:style w:type="character" w:customStyle="1" w:styleId="Titolo4LogicVoce4NewPageCarattere">
    <w:name w:val="Titolo 4.LogicVoce4.NewPage Carattere"/>
    <w:link w:val="Titolo4LogicVoce4NewPage"/>
    <w:rsid w:val="00B13149"/>
    <w:rPr>
      <w:rFonts w:ascii="Arial" w:hAnsi="Arial"/>
      <w:b/>
      <w:i/>
      <w:noProof/>
    </w:rPr>
  </w:style>
  <w:style w:type="paragraph" w:customStyle="1" w:styleId="Titolo6LogicVoce6NewPage">
    <w:name w:val="Titolo 6.LogicVoce6.NewPage"/>
    <w:basedOn w:val="Titolo6"/>
    <w:next w:val="NORMSW"/>
    <w:link w:val="Titolo6LogicVoce6NewPageCarattere"/>
    <w:qFormat/>
    <w:rsid w:val="00C23C24"/>
    <w:pPr>
      <w:pageBreakBefore/>
    </w:pPr>
  </w:style>
  <w:style w:type="character" w:customStyle="1" w:styleId="Titolo5Carattere">
    <w:name w:val="Titolo 5 Carattere"/>
    <w:aliases w:val="F Carattere"/>
    <w:link w:val="Titolo5"/>
    <w:rsid w:val="00EC2598"/>
    <w:rPr>
      <w:rFonts w:ascii="Arial" w:hAnsi="Arial" w:cs="Arial"/>
      <w:b/>
      <w:i/>
    </w:rPr>
  </w:style>
  <w:style w:type="character" w:customStyle="1" w:styleId="Titolo6Carattere">
    <w:name w:val="Titolo 6 Carattere"/>
    <w:aliases w:val="G Carattere"/>
    <w:link w:val="Titolo6"/>
    <w:rsid w:val="000E2237"/>
    <w:rPr>
      <w:rFonts w:ascii="Arial" w:hAnsi="Arial"/>
      <w:b/>
      <w:i/>
      <w:noProof/>
    </w:rPr>
  </w:style>
  <w:style w:type="character" w:customStyle="1" w:styleId="Titolo6LogicVoce6NewPageCarattere">
    <w:name w:val="Titolo 6.LogicVoce6.NewPage Carattere"/>
    <w:link w:val="Titolo6LogicVoce6NewPage"/>
    <w:rsid w:val="00C23C24"/>
    <w:rPr>
      <w:rFonts w:ascii="Arial" w:hAnsi="Arial"/>
      <w:b/>
      <w:i/>
      <w:noProof/>
    </w:rPr>
  </w:style>
  <w:style w:type="character" w:customStyle="1" w:styleId="Titolo5LogicVoce5NewPageCarattere">
    <w:name w:val="Titolo 5.LogicVoce5.NewPage Carattere"/>
    <w:link w:val="Titolo5LogicVoce5NewPage"/>
    <w:rsid w:val="00D249ED"/>
    <w:rPr>
      <w:rFonts w:ascii="Arial" w:hAnsi="Arial"/>
      <w:b/>
      <w:i/>
      <w:noProof/>
    </w:rPr>
  </w:style>
  <w:style w:type="paragraph" w:customStyle="1" w:styleId="NORMSW-ENUM">
    <w:name w:val="NORMSW-ENUM"/>
    <w:basedOn w:val="NORMSW"/>
    <w:link w:val="NORMSW-ENUMCarattere"/>
    <w:qFormat/>
    <w:rsid w:val="00AF5B14"/>
    <w:pPr>
      <w:tabs>
        <w:tab w:val="left" w:pos="2835"/>
      </w:tabs>
      <w:ind w:left="2835" w:hanging="992"/>
    </w:pPr>
    <w:rPr>
      <w:lang w:val="en-US"/>
    </w:rPr>
  </w:style>
  <w:style w:type="paragraph" w:customStyle="1" w:styleId="NORMSW-ENUM2">
    <w:name w:val="NORMSW-ENUM2"/>
    <w:basedOn w:val="NORMSW-P2"/>
    <w:link w:val="NORMSW-ENUM2Carattere"/>
    <w:qFormat/>
    <w:rsid w:val="00110537"/>
    <w:pPr>
      <w:numPr>
        <w:numId w:val="15"/>
      </w:numPr>
      <w:ind w:left="3261"/>
    </w:pPr>
    <w:rPr>
      <w:lang w:val="en-US"/>
    </w:rPr>
  </w:style>
  <w:style w:type="character" w:customStyle="1" w:styleId="NORMSW-ENUMCarattere">
    <w:name w:val="NORMSW-ENUM Carattere"/>
    <w:link w:val="NORMSW-ENUM"/>
    <w:rsid w:val="00AF5B14"/>
    <w:rPr>
      <w:rFonts w:ascii="Arial" w:hAnsi="Arial"/>
      <w:noProof/>
      <w:lang w:val="en-US" w:eastAsia="it-IT" w:bidi="ar-SA"/>
    </w:rPr>
  </w:style>
  <w:style w:type="character" w:customStyle="1" w:styleId="NORMSW-P2Carattere">
    <w:name w:val="NORMSW-P2 Carattere"/>
    <w:link w:val="NORMSW-P2"/>
    <w:rsid w:val="00110537"/>
    <w:rPr>
      <w:rFonts w:ascii="Arial" w:hAnsi="Arial"/>
      <w:noProof/>
    </w:rPr>
  </w:style>
  <w:style w:type="character" w:customStyle="1" w:styleId="NORMSW-ENUM2Carattere">
    <w:name w:val="NORMSW-ENUM2 Carattere"/>
    <w:link w:val="NORMSW-ENUM2"/>
    <w:rsid w:val="00110537"/>
    <w:rPr>
      <w:rFonts w:ascii="Arial" w:hAnsi="Arial"/>
      <w:noProof/>
      <w:lang w:val="en-US"/>
    </w:rPr>
  </w:style>
  <w:style w:type="paragraph" w:customStyle="1" w:styleId="Titolo7LocigVoce7NewPage">
    <w:name w:val="Titolo 7.LocigVoce7.NewPage"/>
    <w:basedOn w:val="Titolo7"/>
    <w:next w:val="NORMSW"/>
    <w:link w:val="Titolo7LocigVoce7NewPageCarattere"/>
    <w:qFormat/>
    <w:rsid w:val="00213465"/>
    <w:pPr>
      <w:pageBreakBefore/>
    </w:pPr>
  </w:style>
  <w:style w:type="paragraph" w:customStyle="1" w:styleId="StileNORMSW-GGrassettoInterlinea15righe">
    <w:name w:val="Stile NORMSW-G + Grassetto Interlinea 15 righe"/>
    <w:basedOn w:val="NORMSW-G"/>
    <w:uiPriority w:val="99"/>
    <w:rsid w:val="004723F6"/>
    <w:pPr>
      <w:spacing w:after="0" w:line="360" w:lineRule="auto"/>
      <w:ind w:right="-34"/>
      <w:jc w:val="both"/>
    </w:pPr>
    <w:rPr>
      <w:bCs/>
    </w:rPr>
  </w:style>
  <w:style w:type="character" w:customStyle="1" w:styleId="Titolo7Carattere">
    <w:name w:val="Titolo 7 Carattere"/>
    <w:aliases w:val="TT Carattere"/>
    <w:link w:val="Titolo7"/>
    <w:rsid w:val="00213465"/>
    <w:rPr>
      <w:rFonts w:ascii="Arial" w:hAnsi="Arial"/>
      <w:b/>
      <w:i/>
      <w:noProof/>
    </w:rPr>
  </w:style>
  <w:style w:type="character" w:customStyle="1" w:styleId="Titolo7LocigVoce7NewPageCarattere">
    <w:name w:val="Titolo 7.LocigVoce7.NewPage Carattere"/>
    <w:link w:val="Titolo7LocigVoce7NewPage"/>
    <w:rsid w:val="00213465"/>
    <w:rPr>
      <w:rFonts w:ascii="Arial" w:hAnsi="Arial"/>
      <w:b/>
      <w:i/>
      <w:noProof/>
    </w:rPr>
  </w:style>
  <w:style w:type="character" w:customStyle="1" w:styleId="NORMSW-BCarattere">
    <w:name w:val="NORMSW-B Carattere"/>
    <w:basedOn w:val="NORMSWCarattere"/>
    <w:link w:val="NORMSW-B"/>
    <w:uiPriority w:val="99"/>
    <w:rsid w:val="00DF24F4"/>
    <w:rPr>
      <w:rFonts w:ascii="Arial" w:hAnsi="Arial"/>
      <w:b/>
      <w:noProof/>
      <w:lang w:val="en-GB" w:eastAsia="it-IT" w:bidi="ar-SA"/>
    </w:rPr>
  </w:style>
  <w:style w:type="paragraph" w:customStyle="1" w:styleId="NORMSW-TF">
    <w:name w:val="NORMSW-TF"/>
    <w:basedOn w:val="NORMSW"/>
    <w:rsid w:val="000665D2"/>
    <w:pPr>
      <w:ind w:left="0"/>
      <w:jc w:val="center"/>
    </w:pPr>
  </w:style>
  <w:style w:type="character" w:styleId="Testosegnaposto">
    <w:name w:val="Placeholder Text"/>
    <w:basedOn w:val="Carpredefinitoparagrafo"/>
    <w:uiPriority w:val="99"/>
    <w:semiHidden/>
    <w:rsid w:val="00F661B5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F715D3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EC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5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BF46F-2A47-49CA-93CE-9B17E013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37704</TotalTime>
  <Pages>24</Pages>
  <Words>2479</Words>
  <Characters>14135</Characters>
  <Application>Microsoft Office Word</Application>
  <DocSecurity>0</DocSecurity>
  <Lines>117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S.p.A.</Company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rmichieletto</dc:creator>
  <cp:keywords/>
  <dc:description/>
  <cp:lastModifiedBy>Matteo Bertoia</cp:lastModifiedBy>
  <cp:revision>2282</cp:revision>
  <cp:lastPrinted>2022-08-24T13:46:00Z</cp:lastPrinted>
  <dcterms:created xsi:type="dcterms:W3CDTF">2016-10-28T06:52:00Z</dcterms:created>
  <dcterms:modified xsi:type="dcterms:W3CDTF">2023-11-13T21:25:00Z</dcterms:modified>
</cp:coreProperties>
</file>